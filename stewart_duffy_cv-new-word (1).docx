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691" w:rsidRDefault="009F12D1">
      <w:pPr>
        <w:pStyle w:val="Heading4"/>
        <w:rPr>
          <w:rFonts w:ascii="Times New Roman" w:eastAsia="Times New Roman" w:hAnsi="Times New Roman" w:cs="Times New Roman"/>
          <w:smallCaps/>
        </w:rPr>
      </w:pPr>
      <w:r>
        <w:rPr>
          <w:rFonts w:ascii="Times New Roman"/>
          <w:smallCaps/>
        </w:rPr>
        <w:t>Personal Details</w:t>
      </w:r>
    </w:p>
    <w:p w:rsidR="00EB5691" w:rsidRDefault="009F12D1">
      <w:pPr>
        <w:tabs>
          <w:tab w:val="left" w:pos="1985"/>
          <w:tab w:val="left" w:pos="2268"/>
          <w:tab w:val="left" w:pos="3969"/>
          <w:tab w:val="left" w:pos="4962"/>
          <w:tab w:val="left" w:pos="5245"/>
        </w:tabs>
        <w:rPr>
          <w:sz w:val="22"/>
          <w:szCs w:val="22"/>
        </w:rPr>
      </w:pPr>
      <w:r>
        <w:rPr>
          <w:b/>
          <w:bCs/>
          <w:sz w:val="22"/>
          <w:szCs w:val="22"/>
        </w:rPr>
        <w:t>Mobile</w:t>
      </w:r>
      <w:r>
        <w:rPr>
          <w:b/>
          <w:bCs/>
          <w:sz w:val="22"/>
          <w:szCs w:val="22"/>
        </w:rPr>
        <w:tab/>
        <w:t>:</w:t>
      </w:r>
      <w:r>
        <w:rPr>
          <w:b/>
          <w:bCs/>
          <w:sz w:val="22"/>
          <w:szCs w:val="22"/>
        </w:rPr>
        <w:tab/>
      </w:r>
      <w:r>
        <w:t>0273833901</w:t>
      </w:r>
    </w:p>
    <w:p w:rsidR="00EB5691" w:rsidRDefault="009F12D1">
      <w:pPr>
        <w:tabs>
          <w:tab w:val="left" w:pos="1985"/>
          <w:tab w:val="left" w:pos="2268"/>
          <w:tab w:val="left" w:pos="3969"/>
          <w:tab w:val="left" w:pos="4962"/>
          <w:tab w:val="left" w:pos="5245"/>
          <w:tab w:val="left" w:pos="6860"/>
        </w:tabs>
        <w:rPr>
          <w:b/>
          <w:bCs/>
          <w:sz w:val="22"/>
          <w:szCs w:val="22"/>
        </w:rPr>
      </w:pPr>
      <w:r>
        <w:rPr>
          <w:b/>
          <w:bCs/>
          <w:sz w:val="22"/>
          <w:szCs w:val="22"/>
        </w:rPr>
        <w:t>E-mail</w:t>
      </w:r>
      <w:r>
        <w:rPr>
          <w:b/>
          <w:bCs/>
          <w:sz w:val="22"/>
          <w:szCs w:val="22"/>
        </w:rPr>
        <w:tab/>
        <w:t>:</w:t>
      </w:r>
      <w:r>
        <w:rPr>
          <w:b/>
          <w:bCs/>
          <w:sz w:val="22"/>
          <w:szCs w:val="22"/>
        </w:rPr>
        <w:tab/>
      </w:r>
      <w:r>
        <w:t>duffy.stewart@gmail.com</w:t>
      </w:r>
      <w:r>
        <w:tab/>
      </w:r>
      <w:r>
        <w:rPr>
          <w:b/>
          <w:bCs/>
          <w:sz w:val="22"/>
          <w:szCs w:val="22"/>
        </w:rPr>
        <w:br/>
        <w:t>LinkedIn</w:t>
      </w:r>
      <w:r>
        <w:rPr>
          <w:b/>
          <w:bCs/>
          <w:sz w:val="22"/>
          <w:szCs w:val="22"/>
        </w:rPr>
        <w:tab/>
        <w:t>:</w:t>
      </w:r>
      <w:r>
        <w:rPr>
          <w:b/>
          <w:bCs/>
          <w:sz w:val="22"/>
          <w:szCs w:val="22"/>
        </w:rPr>
        <w:tab/>
      </w:r>
      <w:hyperlink r:id="rId7" w:history="1">
        <w:r>
          <w:rPr>
            <w:rStyle w:val="Hyperlink0"/>
          </w:rPr>
          <w:t>http://nz.linkedin.com/in/stewartduffy</w:t>
        </w:r>
      </w:hyperlink>
    </w:p>
    <w:p w:rsidR="00EB5691" w:rsidRDefault="009F12D1">
      <w:pPr>
        <w:tabs>
          <w:tab w:val="left" w:pos="1985"/>
          <w:tab w:val="left" w:pos="2268"/>
          <w:tab w:val="left" w:pos="3969"/>
          <w:tab w:val="left" w:pos="4962"/>
          <w:tab w:val="left" w:pos="5245"/>
        </w:tabs>
      </w:pPr>
      <w:r>
        <w:rPr>
          <w:b/>
          <w:bCs/>
          <w:sz w:val="22"/>
          <w:szCs w:val="22"/>
        </w:rPr>
        <w:t>Website</w:t>
      </w:r>
      <w:r>
        <w:rPr>
          <w:b/>
          <w:bCs/>
          <w:sz w:val="22"/>
          <w:szCs w:val="22"/>
        </w:rPr>
        <w:tab/>
        <w:t>:</w:t>
      </w:r>
      <w:r>
        <w:rPr>
          <w:b/>
          <w:bCs/>
          <w:sz w:val="22"/>
          <w:szCs w:val="22"/>
        </w:rPr>
        <w:tab/>
      </w:r>
      <w:hyperlink r:id="rId8" w:history="1">
        <w:r>
          <w:rPr>
            <w:rStyle w:val="Hyperlink1"/>
          </w:rPr>
          <w:t>http://stewartduffy.com/</w:t>
        </w:r>
      </w:hyperlink>
      <w:r>
        <w:br/>
      </w:r>
      <w:r>
        <w:tab/>
      </w:r>
      <w:r>
        <w:tab/>
      </w:r>
      <w:r>
        <w:tab/>
      </w:r>
    </w:p>
    <w:p w:rsidR="00EB5691" w:rsidRDefault="00EB5691">
      <w:pPr>
        <w:rPr>
          <w:b/>
          <w:bCs/>
          <w:sz w:val="16"/>
          <w:szCs w:val="16"/>
        </w:rPr>
      </w:pPr>
    </w:p>
    <w:p w:rsidR="00EB5691" w:rsidRDefault="009F12D1">
      <w:pPr>
        <w:pStyle w:val="Heading9"/>
      </w:pPr>
      <w:r>
        <w:t>Education &amp; Qualifications</w:t>
      </w:r>
    </w:p>
    <w:p w:rsidR="00290C49" w:rsidRDefault="00290C49" w:rsidP="00290C49">
      <w:pPr>
        <w:pStyle w:val="BodyText"/>
        <w:tabs>
          <w:tab w:val="left" w:pos="993"/>
          <w:tab w:val="left" w:pos="4678"/>
          <w:tab w:val="left" w:pos="5860"/>
        </w:tabs>
        <w:rPr>
          <w:moveTo w:id="0" w:author="Sarah Duffy" w:date="2015-07-08T10:01:00Z"/>
        </w:rPr>
      </w:pPr>
      <w:moveToRangeStart w:id="1" w:author="Sarah Duffy" w:date="2015-07-08T10:01:00Z" w:name="move424113031"/>
      <w:moveTo w:id="2" w:author="Sarah Duffy" w:date="2015-07-08T10:01:00Z">
        <w:r>
          <w:t>2010</w:t>
        </w:r>
        <w:r>
          <w:tab/>
          <w:t>Diploma of Digital Media (Media Design School, New Zealand)</w:t>
        </w:r>
      </w:moveTo>
    </w:p>
    <w:p w:rsidR="00290C49" w:rsidRDefault="00290C49" w:rsidP="00290C49">
      <w:pPr>
        <w:pStyle w:val="BodyText"/>
        <w:tabs>
          <w:tab w:val="left" w:pos="993"/>
          <w:tab w:val="left" w:pos="4678"/>
          <w:tab w:val="left" w:pos="5860"/>
        </w:tabs>
        <w:rPr>
          <w:moveTo w:id="3" w:author="Sarah Duffy" w:date="2015-07-08T10:01:00Z"/>
        </w:rPr>
      </w:pPr>
      <w:moveTo w:id="4" w:author="Sarah Duffy" w:date="2015-07-08T10:01:00Z">
        <w:r>
          <w:tab/>
          <w:t>Industry Panel Award - Highly Commended for Technical Achievement.</w:t>
        </w:r>
      </w:moveTo>
    </w:p>
    <w:moveToRangeEnd w:id="1"/>
    <w:p w:rsidR="00290C49" w:rsidRDefault="00290C49">
      <w:pPr>
        <w:pStyle w:val="BodyText"/>
        <w:tabs>
          <w:tab w:val="left" w:pos="993"/>
          <w:tab w:val="left" w:pos="4678"/>
        </w:tabs>
        <w:rPr>
          <w:ins w:id="5" w:author="Sarah Duffy" w:date="2015-07-08T10:01:00Z"/>
        </w:rPr>
      </w:pPr>
    </w:p>
    <w:p w:rsidR="00EB5691" w:rsidRDefault="009F12D1">
      <w:pPr>
        <w:pStyle w:val="BodyText"/>
        <w:tabs>
          <w:tab w:val="left" w:pos="993"/>
          <w:tab w:val="left" w:pos="4678"/>
        </w:tabs>
      </w:pPr>
      <w:r>
        <w:t>2008</w:t>
      </w:r>
      <w:r>
        <w:tab/>
        <w:t xml:space="preserve">Bachelor of Arts (University of Waikato </w:t>
      </w:r>
      <w:r>
        <w:rPr>
          <w:rFonts w:hAnsi="Times New Roman"/>
        </w:rPr>
        <w:t xml:space="preserve">– </w:t>
      </w:r>
      <w:r>
        <w:t>New Zealand)</w:t>
      </w:r>
    </w:p>
    <w:p w:rsidR="00EB5691" w:rsidRDefault="009F12D1">
      <w:pPr>
        <w:pStyle w:val="BodyText"/>
        <w:tabs>
          <w:tab w:val="left" w:pos="993"/>
          <w:tab w:val="left" w:pos="4678"/>
          <w:tab w:val="left" w:pos="5860"/>
        </w:tabs>
      </w:pPr>
      <w:r>
        <w:tab/>
        <w:t>Majoring in Marketing and Screen and Media Studies</w:t>
      </w:r>
    </w:p>
    <w:p w:rsidR="00EB5691" w:rsidDel="00290C49" w:rsidRDefault="00EB5691">
      <w:pPr>
        <w:pStyle w:val="BodyText"/>
        <w:tabs>
          <w:tab w:val="left" w:pos="993"/>
          <w:tab w:val="left" w:pos="4678"/>
          <w:tab w:val="left" w:pos="5860"/>
        </w:tabs>
        <w:rPr>
          <w:del w:id="6" w:author="Sarah Duffy" w:date="2015-07-08T10:01:00Z"/>
        </w:rPr>
      </w:pPr>
    </w:p>
    <w:p w:rsidR="00EB5691" w:rsidDel="00290C49" w:rsidRDefault="009F12D1">
      <w:pPr>
        <w:pStyle w:val="BodyText"/>
        <w:tabs>
          <w:tab w:val="left" w:pos="993"/>
          <w:tab w:val="left" w:pos="4678"/>
          <w:tab w:val="left" w:pos="5860"/>
        </w:tabs>
        <w:rPr>
          <w:moveFrom w:id="7" w:author="Sarah Duffy" w:date="2015-07-08T10:01:00Z"/>
        </w:rPr>
      </w:pPr>
      <w:moveFromRangeStart w:id="8" w:author="Sarah Duffy" w:date="2015-07-08T10:01:00Z" w:name="move424113031"/>
      <w:moveFrom w:id="9" w:author="Sarah Duffy" w:date="2015-07-08T10:01:00Z">
        <w:r w:rsidDel="00290C49">
          <w:t>2010</w:t>
        </w:r>
        <w:r w:rsidDel="00290C49">
          <w:tab/>
          <w:t>Diploma of Digital Media (Media Design School, New Zealand)</w:t>
        </w:r>
      </w:moveFrom>
    </w:p>
    <w:p w:rsidR="00EB5691" w:rsidDel="00290C49" w:rsidRDefault="009F12D1">
      <w:pPr>
        <w:pStyle w:val="BodyText"/>
        <w:tabs>
          <w:tab w:val="left" w:pos="993"/>
          <w:tab w:val="left" w:pos="4678"/>
          <w:tab w:val="left" w:pos="5860"/>
        </w:tabs>
        <w:rPr>
          <w:moveFrom w:id="10" w:author="Sarah Duffy" w:date="2015-07-08T10:01:00Z"/>
        </w:rPr>
      </w:pPr>
      <w:moveFrom w:id="11" w:author="Sarah Duffy" w:date="2015-07-08T10:01:00Z">
        <w:r w:rsidDel="00290C49">
          <w:tab/>
          <w:t>Industry Panel Award - Highly Commended for Tech</w:t>
        </w:r>
        <w:r w:rsidDel="00290C49">
          <w:t>nical Achievement.</w:t>
        </w:r>
      </w:moveFrom>
    </w:p>
    <w:moveFromRangeEnd w:id="8"/>
    <w:p w:rsidR="00EB5691" w:rsidDel="00290C49" w:rsidRDefault="00EB5691">
      <w:pPr>
        <w:rPr>
          <w:del w:id="12" w:author="Sarah Duffy" w:date="2015-07-08T10:01:00Z"/>
          <w:sz w:val="24"/>
          <w:szCs w:val="24"/>
        </w:rPr>
      </w:pPr>
    </w:p>
    <w:p w:rsidR="00EB5691" w:rsidRDefault="009F12D1">
      <w:pPr>
        <w:rPr>
          <w:sz w:val="24"/>
          <w:szCs w:val="24"/>
        </w:rPr>
      </w:pPr>
      <w:del w:id="13" w:author="Sarah Duffy" w:date="2015-07-08T10:01:00Z">
        <w:r w:rsidDel="00290C49">
          <w:rPr>
            <w:rFonts w:hAnsi="Times New Roman"/>
            <w:b/>
            <w:bCs/>
          </w:rPr>
          <w:delText> </w:delText>
        </w:r>
      </w:del>
    </w:p>
    <w:p w:rsidR="00EB5691" w:rsidRDefault="009F12D1">
      <w:pPr>
        <w:pStyle w:val="Heading4"/>
        <w:tabs>
          <w:tab w:val="left" w:pos="6000"/>
        </w:tabs>
        <w:rPr>
          <w:rFonts w:ascii="Times New Roman" w:eastAsia="Times New Roman" w:hAnsi="Times New Roman" w:cs="Times New Roman"/>
          <w:smallCaps/>
        </w:rPr>
      </w:pPr>
      <w:r>
        <w:rPr>
          <w:rFonts w:ascii="Times New Roman"/>
          <w:smallCaps/>
        </w:rPr>
        <w:t>Profile</w:t>
      </w:r>
      <w:r>
        <w:rPr>
          <w:rFonts w:ascii="Times New Roman"/>
          <w:smallCaps/>
        </w:rPr>
        <w:tab/>
      </w:r>
    </w:p>
    <w:p w:rsidR="00EB5691" w:rsidRDefault="009F12D1">
      <w:pPr>
        <w:rPr>
          <w:sz w:val="22"/>
          <w:szCs w:val="22"/>
        </w:rPr>
      </w:pPr>
      <w:r>
        <w:rPr>
          <w:b/>
          <w:bCs/>
          <w:sz w:val="22"/>
          <w:szCs w:val="22"/>
        </w:rPr>
        <w:t>F</w:t>
      </w:r>
      <w:r>
        <w:rPr>
          <w:b/>
          <w:bCs/>
          <w:sz w:val="22"/>
          <w:szCs w:val="22"/>
        </w:rPr>
        <w:t>ront-End and WordPress Developer</w:t>
      </w:r>
      <w:r>
        <w:rPr>
          <w:sz w:val="22"/>
          <w:szCs w:val="22"/>
        </w:rPr>
        <w:t xml:space="preserve"> with over five years commercial experience with a variety of clients in multiple industry sectors, including Telecommunication, Education, Retail, Print Media, Government and Advertising. Cor</w:t>
      </w:r>
      <w:r>
        <w:rPr>
          <w:sz w:val="22"/>
          <w:szCs w:val="22"/>
        </w:rPr>
        <w:t>e skills include HTML5, CSS, JavaScript, WordPress theme development.</w:t>
      </w:r>
    </w:p>
    <w:p w:rsidR="00EB5691" w:rsidRDefault="00EB5691">
      <w:pPr>
        <w:rPr>
          <w:sz w:val="22"/>
          <w:szCs w:val="22"/>
        </w:rPr>
      </w:pPr>
    </w:p>
    <w:p w:rsidR="00EB5691" w:rsidRDefault="009F12D1">
      <w:pPr>
        <w:rPr>
          <w:sz w:val="22"/>
          <w:szCs w:val="22"/>
        </w:rPr>
      </w:pPr>
      <w:r>
        <w:rPr>
          <w:sz w:val="22"/>
          <w:szCs w:val="22"/>
        </w:rPr>
        <w:t>Equally as happy getting stuck into a solo project as thrashing out ideas in a cross-discipline team to develop a solution. Enjoys a challenge and strives for continual improvement to develop in better, quicker, more efficient ways which has enabled succes</w:t>
      </w:r>
      <w:r>
        <w:rPr>
          <w:sz w:val="22"/>
          <w:szCs w:val="22"/>
        </w:rPr>
        <w:t xml:space="preserve">sful training and mentoring of colleagues. </w:t>
      </w:r>
    </w:p>
    <w:p w:rsidR="00EB5691" w:rsidRDefault="00EB5691">
      <w:pPr>
        <w:rPr>
          <w:sz w:val="22"/>
          <w:szCs w:val="22"/>
        </w:rPr>
      </w:pPr>
    </w:p>
    <w:p w:rsidR="00EB5691" w:rsidRDefault="009F12D1">
      <w:pPr>
        <w:rPr>
          <w:sz w:val="22"/>
          <w:szCs w:val="22"/>
        </w:rPr>
      </w:pPr>
      <w:r>
        <w:rPr>
          <w:sz w:val="22"/>
          <w:szCs w:val="22"/>
        </w:rPr>
        <w:t>Excellent communication skills proven through effectively working with people from both technical and non-technical backgrounds. Motivated by bringing designs to life.</w:t>
      </w:r>
    </w:p>
    <w:p w:rsidR="00EB5691" w:rsidRDefault="00EB5691">
      <w:pPr>
        <w:rPr>
          <w:b/>
          <w:bCs/>
          <w:sz w:val="22"/>
          <w:szCs w:val="22"/>
        </w:rPr>
      </w:pPr>
    </w:p>
    <w:p w:rsidR="00EB5691" w:rsidRDefault="00EB5691">
      <w:pPr>
        <w:rPr>
          <w:sz w:val="22"/>
          <w:szCs w:val="22"/>
        </w:rPr>
      </w:pPr>
    </w:p>
    <w:p w:rsidR="00EB5691" w:rsidRDefault="009F12D1">
      <w:pPr>
        <w:rPr>
          <w:sz w:val="22"/>
          <w:szCs w:val="22"/>
        </w:rPr>
      </w:pPr>
      <w:r>
        <w:rPr>
          <w:rFonts w:hAnsi="Times New Roman"/>
          <w:sz w:val="22"/>
          <w:szCs w:val="22"/>
        </w:rPr>
        <w:t> </w:t>
      </w:r>
    </w:p>
    <w:p w:rsidR="00EB5691" w:rsidRDefault="009F12D1">
      <w:pPr>
        <w:pStyle w:val="Heading4"/>
        <w:rPr>
          <w:rFonts w:ascii="Times New Roman" w:eastAsia="Times New Roman" w:hAnsi="Times New Roman" w:cs="Times New Roman"/>
          <w:smallCaps/>
        </w:rPr>
      </w:pPr>
      <w:r>
        <w:rPr>
          <w:rFonts w:ascii="Times New Roman"/>
          <w:smallCaps/>
        </w:rPr>
        <w:t>Technical Skill Summary:</w:t>
      </w:r>
    </w:p>
    <w:p w:rsidR="00EB5691" w:rsidRDefault="00EB5691"/>
    <w:p w:rsidR="00EB5691" w:rsidRDefault="009F12D1">
      <w:pPr>
        <w:rPr>
          <w:sz w:val="22"/>
          <w:szCs w:val="22"/>
        </w:rPr>
      </w:pPr>
      <w:r>
        <w:rPr>
          <w:b/>
          <w:bCs/>
          <w:sz w:val="22"/>
          <w:szCs w:val="22"/>
        </w:rPr>
        <w:t xml:space="preserve">Job Title: </w:t>
      </w:r>
      <w:r>
        <w:rPr>
          <w:b/>
          <w:bCs/>
          <w:sz w:val="22"/>
          <w:szCs w:val="22"/>
        </w:rPr>
        <w:tab/>
      </w:r>
      <w:r>
        <w:rPr>
          <w:b/>
          <w:bCs/>
          <w:sz w:val="22"/>
          <w:szCs w:val="22"/>
        </w:rPr>
        <w:tab/>
      </w:r>
      <w:r>
        <w:rPr>
          <w:b/>
          <w:bCs/>
          <w:sz w:val="22"/>
          <w:szCs w:val="22"/>
        </w:rPr>
        <w:tab/>
      </w:r>
      <w:r>
        <w:rPr>
          <w:sz w:val="22"/>
          <w:szCs w:val="22"/>
        </w:rPr>
        <w:t>Front-End / JavaScript Developer</w:t>
      </w:r>
    </w:p>
    <w:p w:rsidR="00EB5691" w:rsidRDefault="00EB5691">
      <w:pPr>
        <w:rPr>
          <w:sz w:val="22"/>
          <w:szCs w:val="22"/>
        </w:rPr>
      </w:pPr>
    </w:p>
    <w:p w:rsidR="00EB5691" w:rsidRDefault="009F12D1">
      <w:pPr>
        <w:spacing w:after="120"/>
        <w:ind w:left="2880" w:hanging="2880"/>
        <w:rPr>
          <w:sz w:val="22"/>
          <w:szCs w:val="22"/>
        </w:rPr>
      </w:pPr>
      <w:r>
        <w:rPr>
          <w:b/>
          <w:bCs/>
          <w:sz w:val="22"/>
          <w:szCs w:val="22"/>
        </w:rPr>
        <w:t>Languages:</w:t>
      </w:r>
      <w:r>
        <w:rPr>
          <w:b/>
          <w:bCs/>
          <w:sz w:val="22"/>
          <w:szCs w:val="22"/>
        </w:rPr>
        <w:tab/>
      </w:r>
      <w:r>
        <w:rPr>
          <w:sz w:val="22"/>
          <w:szCs w:val="22"/>
        </w:rPr>
        <w:t>HTML5, HTML, XHTML, CSS3, Sass, LESS, JavaScript, JSON, PHP, XML, ActionScript 3.</w:t>
      </w:r>
    </w:p>
    <w:p w:rsidR="00EB5691" w:rsidRDefault="009F12D1">
      <w:pPr>
        <w:spacing w:after="120"/>
        <w:ind w:left="2880" w:hanging="2880"/>
        <w:rPr>
          <w:sz w:val="22"/>
          <w:szCs w:val="22"/>
        </w:rPr>
      </w:pPr>
      <w:r>
        <w:rPr>
          <w:b/>
          <w:bCs/>
          <w:sz w:val="22"/>
          <w:szCs w:val="22"/>
        </w:rPr>
        <w:t>Frameworks / Libraries:</w:t>
      </w:r>
      <w:r>
        <w:rPr>
          <w:b/>
          <w:bCs/>
          <w:sz w:val="22"/>
          <w:szCs w:val="22"/>
        </w:rPr>
        <w:tab/>
      </w:r>
      <w:r>
        <w:rPr>
          <w:sz w:val="22"/>
          <w:szCs w:val="22"/>
        </w:rPr>
        <w:t>AngularJS, Knockout.js, RequireJS, Node.JS, Express, Backbone.js, Sammy.JS, Google Maps API, CKEditor, C</w:t>
      </w:r>
      <w:r>
        <w:rPr>
          <w:sz w:val="22"/>
          <w:szCs w:val="22"/>
        </w:rPr>
        <w:t>ompass, Twitter Bootstrap, Modernizr, jQuery, jQuery Mobile, PhoneGap, Sencha Touch</w:t>
      </w:r>
      <w:r>
        <w:rPr>
          <w:b/>
          <w:bCs/>
          <w:sz w:val="22"/>
          <w:szCs w:val="22"/>
        </w:rPr>
        <w:t>,</w:t>
      </w:r>
      <w:r>
        <w:rPr>
          <w:sz w:val="22"/>
          <w:szCs w:val="22"/>
        </w:rPr>
        <w:t xml:space="preserve"> WordPress, High charts.</w:t>
      </w:r>
    </w:p>
    <w:p w:rsidR="00EB5691" w:rsidRDefault="009F12D1">
      <w:pPr>
        <w:spacing w:after="120"/>
        <w:ind w:left="2880" w:hanging="2880"/>
        <w:rPr>
          <w:sz w:val="22"/>
          <w:szCs w:val="22"/>
        </w:rPr>
      </w:pPr>
      <w:r>
        <w:rPr>
          <w:b/>
          <w:bCs/>
          <w:sz w:val="22"/>
          <w:szCs w:val="22"/>
        </w:rPr>
        <w:t>Development Tools:</w:t>
      </w:r>
      <w:r>
        <w:rPr>
          <w:sz w:val="22"/>
          <w:szCs w:val="22"/>
        </w:rPr>
        <w:tab/>
        <w:t>Sublime Text, Ant, Grunt, Gulp, npm, bower, Subversion, Git, TeamCity, Codebase, DeployHQ, Jenkins CI, Jira, Confluence, Photosh</w:t>
      </w:r>
      <w:r>
        <w:rPr>
          <w:sz w:val="22"/>
          <w:szCs w:val="22"/>
        </w:rPr>
        <w:t>op, Adobe Fireworks, Illustrator, Flash.</w:t>
      </w:r>
    </w:p>
    <w:p w:rsidR="00EB5691" w:rsidRDefault="009F12D1">
      <w:pPr>
        <w:spacing w:after="120"/>
        <w:ind w:left="2880" w:hanging="2880"/>
        <w:rPr>
          <w:sz w:val="22"/>
          <w:szCs w:val="22"/>
        </w:rPr>
      </w:pPr>
      <w:r>
        <w:rPr>
          <w:b/>
          <w:bCs/>
          <w:sz w:val="22"/>
          <w:szCs w:val="22"/>
        </w:rPr>
        <w:t>Methodologies:</w:t>
      </w:r>
      <w:r>
        <w:rPr>
          <w:sz w:val="22"/>
          <w:szCs w:val="22"/>
        </w:rPr>
        <w:t xml:space="preserve"> </w:t>
      </w:r>
      <w:r>
        <w:rPr>
          <w:sz w:val="22"/>
          <w:szCs w:val="22"/>
        </w:rPr>
        <w:tab/>
        <w:t>Scrum.</w:t>
      </w:r>
    </w:p>
    <w:p w:rsidR="00EB5691" w:rsidRDefault="009F12D1">
      <w:pPr>
        <w:spacing w:after="120"/>
        <w:ind w:left="2880" w:hanging="2880"/>
        <w:rPr>
          <w:sz w:val="22"/>
          <w:szCs w:val="22"/>
        </w:rPr>
      </w:pPr>
      <w:r>
        <w:rPr>
          <w:b/>
          <w:bCs/>
          <w:sz w:val="22"/>
          <w:szCs w:val="22"/>
        </w:rPr>
        <w:t>Databases:</w:t>
      </w:r>
      <w:r>
        <w:rPr>
          <w:b/>
          <w:bCs/>
          <w:sz w:val="22"/>
          <w:szCs w:val="22"/>
        </w:rPr>
        <w:tab/>
      </w:r>
      <w:r>
        <w:rPr>
          <w:sz w:val="22"/>
          <w:szCs w:val="22"/>
        </w:rPr>
        <w:t>MySQL, CouchDB</w:t>
      </w:r>
    </w:p>
    <w:p w:rsidR="00EB5691" w:rsidRDefault="009F12D1">
      <w:pPr>
        <w:spacing w:after="120"/>
        <w:ind w:left="2880" w:hanging="2880"/>
        <w:rPr>
          <w:sz w:val="22"/>
          <w:szCs w:val="22"/>
        </w:rPr>
      </w:pPr>
      <w:r>
        <w:rPr>
          <w:b/>
          <w:bCs/>
          <w:sz w:val="22"/>
          <w:szCs w:val="22"/>
        </w:rPr>
        <w:t>Project experience:</w:t>
      </w:r>
      <w:r>
        <w:rPr>
          <w:b/>
          <w:bCs/>
          <w:sz w:val="22"/>
          <w:szCs w:val="22"/>
        </w:rPr>
        <w:tab/>
      </w:r>
      <w:r>
        <w:rPr>
          <w:sz w:val="22"/>
          <w:szCs w:val="22"/>
        </w:rPr>
        <w:t>SaaS, UI development, Facebook applications, web applications, mobile web applications, responsive design, WordPress theme and plug-in development</w:t>
      </w:r>
      <w:r>
        <w:rPr>
          <w:sz w:val="22"/>
          <w:szCs w:val="22"/>
        </w:rPr>
        <w:t>, API integration, YouTube brand channel, Touchscreen Kiosks.</w:t>
      </w:r>
    </w:p>
    <w:p w:rsidR="00EB5691" w:rsidRDefault="009F12D1">
      <w:pPr>
        <w:spacing w:after="120"/>
        <w:ind w:left="2880" w:hanging="2880"/>
        <w:rPr>
          <w:sz w:val="22"/>
          <w:szCs w:val="22"/>
        </w:rPr>
      </w:pPr>
      <w:r>
        <w:rPr>
          <w:b/>
          <w:bCs/>
          <w:sz w:val="22"/>
          <w:szCs w:val="22"/>
        </w:rPr>
        <w:t>Operating systems:</w:t>
      </w:r>
      <w:r>
        <w:rPr>
          <w:sz w:val="22"/>
          <w:szCs w:val="22"/>
        </w:rPr>
        <w:tab/>
        <w:t>Windows XP, Vista, 2007, Mac OS X.</w:t>
      </w:r>
      <w:r>
        <w:rPr>
          <w:sz w:val="22"/>
          <w:szCs w:val="22"/>
        </w:rPr>
        <w:br/>
      </w:r>
      <w:r>
        <w:rPr>
          <w:sz w:val="22"/>
          <w:szCs w:val="22"/>
        </w:rPr>
        <w:br/>
      </w:r>
    </w:p>
    <w:p w:rsidR="00EB5691" w:rsidRDefault="009F12D1">
      <w:r>
        <w:rPr>
          <w:b/>
          <w:bCs/>
          <w:smallCaps/>
          <w:sz w:val="28"/>
          <w:szCs w:val="28"/>
        </w:rPr>
        <w:t>References available on request</w:t>
      </w:r>
      <w:r>
        <w:rPr>
          <w:b/>
          <w:bCs/>
        </w:rPr>
        <w:br w:type="page"/>
      </w:r>
    </w:p>
    <w:p w:rsidR="00EB5691" w:rsidRDefault="009F12D1">
      <w:pPr>
        <w:rPr>
          <w:b/>
          <w:bCs/>
          <w:smallCaps/>
          <w:sz w:val="28"/>
          <w:szCs w:val="28"/>
        </w:rPr>
      </w:pPr>
      <w:r>
        <w:rPr>
          <w:b/>
          <w:bCs/>
          <w:smallCaps/>
          <w:sz w:val="28"/>
          <w:szCs w:val="28"/>
        </w:rPr>
        <w:t>Employment History</w:t>
      </w:r>
    </w:p>
    <w:p w:rsidR="00EB5691" w:rsidRDefault="00EB5691">
      <w:pPr>
        <w:rPr>
          <w:b/>
          <w:bCs/>
          <w:smallCaps/>
          <w:sz w:val="28"/>
          <w:szCs w:val="28"/>
        </w:rPr>
      </w:pPr>
    </w:p>
    <w:p w:rsidR="00EB5691" w:rsidRDefault="009F12D1">
      <w:pPr>
        <w:pStyle w:val="Heading6"/>
      </w:pPr>
      <w:r>
        <w:t xml:space="preserve">March 2015 </w:t>
      </w:r>
      <w:r>
        <w:rPr>
          <w:rFonts w:hAnsi="Times New Roman"/>
        </w:rPr>
        <w:t xml:space="preserve">– </w:t>
      </w:r>
      <w:r>
        <w:t>Present</w:t>
      </w:r>
      <w:r>
        <w:tab/>
      </w:r>
      <w:r>
        <w:tab/>
      </w:r>
      <w:r>
        <w:tab/>
      </w:r>
      <w:r>
        <w:tab/>
      </w:r>
      <w:r>
        <w:tab/>
        <w:t>Spark Ventures, Auckland</w:t>
      </w:r>
    </w:p>
    <w:p w:rsidR="00EB5691" w:rsidRDefault="009F12D1">
      <w:pPr>
        <w:pStyle w:val="BodyText"/>
        <w:rPr>
          <w:i/>
          <w:iCs/>
        </w:rPr>
      </w:pPr>
      <w:r>
        <w:rPr>
          <w:i/>
          <w:iCs/>
        </w:rPr>
        <w:t xml:space="preserve">Spark Ventures is an offshoot of </w:t>
      </w:r>
      <w:r>
        <w:rPr>
          <w:i/>
          <w:iCs/>
        </w:rPr>
        <w:t xml:space="preserve">Spark New Zealand (formally Telecom) that focuses on building new business in the form digital experiences. These include Skinny, Big Pipe, Lightbox, Qrious and recently </w:t>
      </w:r>
      <w:commentRangeStart w:id="14"/>
      <w:r>
        <w:rPr>
          <w:i/>
          <w:iCs/>
        </w:rPr>
        <w:t>Morpork.</w:t>
      </w:r>
      <w:commentRangeEnd w:id="14"/>
      <w:r w:rsidR="00444D9F">
        <w:rPr>
          <w:rStyle w:val="CommentReference"/>
          <w:lang w:eastAsia="en-US"/>
        </w:rPr>
        <w:commentReference w:id="14"/>
      </w:r>
    </w:p>
    <w:p w:rsidR="00EB5691" w:rsidRDefault="00EB5691">
      <w:pPr>
        <w:pStyle w:val="BodyText"/>
      </w:pPr>
    </w:p>
    <w:p w:rsidR="00EB5691" w:rsidRDefault="009F12D1">
      <w:pPr>
        <w:pStyle w:val="BodyText"/>
        <w:rPr>
          <w:b/>
          <w:bCs/>
        </w:rPr>
      </w:pPr>
      <w:r>
        <w:rPr>
          <w:b/>
          <w:bCs/>
        </w:rPr>
        <w:t>Senior Front-End Developer.</w:t>
      </w:r>
    </w:p>
    <w:p w:rsidR="00EB5691" w:rsidRDefault="009F12D1">
      <w:pPr>
        <w:pStyle w:val="BodyText"/>
      </w:pPr>
      <w:r>
        <w:t>Employed as a Senior Front-End developer to join</w:t>
      </w:r>
      <w:r>
        <w:t xml:space="preserve"> the enablement team to build and maintain web applications for the other ventures. Primarily working in a scrum team</w:t>
      </w:r>
      <w:ins w:id="15" w:author="Sarah Duffy" w:date="2015-07-08T09:57:00Z">
        <w:r w:rsidR="00444D9F">
          <w:t xml:space="preserve"> with</w:t>
        </w:r>
      </w:ins>
      <w:del w:id="16" w:author="Sarah Duffy" w:date="2015-07-08T09:57:00Z">
        <w:r w:rsidDel="00444D9F">
          <w:delText>,</w:delText>
        </w:r>
      </w:del>
      <w:r>
        <w:t xml:space="preserve"> </w:t>
      </w:r>
      <w:del w:id="17" w:author="Sarah Duffy" w:date="2015-07-08T09:57:00Z">
        <w:r w:rsidDel="00444D9F">
          <w:delText xml:space="preserve">usually </w:delText>
        </w:r>
      </w:del>
      <w:r>
        <w:t>three developers and one tester, we would also work closely the wider enablement team to ensure that our development, testing and</w:t>
      </w:r>
      <w:r>
        <w:t xml:space="preserve"> releases match the business requirements.</w:t>
      </w:r>
    </w:p>
    <w:p w:rsidR="00EB5691" w:rsidRDefault="00EB5691">
      <w:pPr>
        <w:pStyle w:val="BodyText"/>
      </w:pPr>
    </w:p>
    <w:p w:rsidR="00EB5691" w:rsidRDefault="009F12D1">
      <w:pPr>
        <w:pStyle w:val="BodyText"/>
      </w:pPr>
      <w:r>
        <w:t xml:space="preserve">As Senior Front-End, I was frequently involved in code reviews and guiding junior developers and interns. </w:t>
      </w:r>
    </w:p>
    <w:p w:rsidR="00EB5691" w:rsidRDefault="00EB5691">
      <w:pPr>
        <w:pStyle w:val="BodyText"/>
        <w:tabs>
          <w:tab w:val="left" w:pos="2320"/>
        </w:tabs>
        <w:rPr>
          <w:b/>
          <w:bCs/>
          <w:shd w:val="clear" w:color="auto" w:fill="FFFF00"/>
        </w:rPr>
      </w:pPr>
    </w:p>
    <w:p w:rsidR="00EB5691" w:rsidRDefault="009F12D1">
      <w:pPr>
        <w:pStyle w:val="BodyText"/>
        <w:tabs>
          <w:tab w:val="left" w:pos="2320"/>
        </w:tabs>
        <w:rPr>
          <w:color w:val="FF0000"/>
          <w:u w:color="FF0000"/>
        </w:rPr>
      </w:pPr>
      <w:r>
        <w:rPr>
          <w:color w:val="FF0000"/>
          <w:u w:color="FF0000"/>
        </w:rPr>
        <w:tab/>
      </w:r>
    </w:p>
    <w:p w:rsidR="00EB5691" w:rsidRDefault="009F12D1">
      <w:pPr>
        <w:pStyle w:val="BodyText"/>
        <w:rPr>
          <w:b/>
          <w:bCs/>
        </w:rPr>
      </w:pPr>
      <w:r>
        <w:rPr>
          <w:b/>
          <w:bCs/>
        </w:rPr>
        <w:t>Responsibilities:</w:t>
      </w:r>
    </w:p>
    <w:p w:rsidR="00EB5691" w:rsidRDefault="009F12D1">
      <w:pPr>
        <w:pStyle w:val="BodyText"/>
        <w:numPr>
          <w:ilvl w:val="0"/>
          <w:numId w:val="3"/>
        </w:numPr>
        <w:tabs>
          <w:tab w:val="num" w:pos="720"/>
        </w:tabs>
        <w:ind w:left="720" w:hanging="360"/>
        <w:rPr>
          <w:b/>
          <w:bCs/>
        </w:rPr>
      </w:pPr>
      <w:r>
        <w:t xml:space="preserve">Participate in refinement meetings to scope upcoming </w:t>
      </w:r>
      <w:commentRangeStart w:id="18"/>
      <w:r>
        <w:t>storys.</w:t>
      </w:r>
      <w:commentRangeEnd w:id="18"/>
      <w:r w:rsidR="00444D9F">
        <w:rPr>
          <w:rStyle w:val="CommentReference"/>
          <w:lang w:eastAsia="en-US"/>
        </w:rPr>
        <w:commentReference w:id="18"/>
      </w:r>
    </w:p>
    <w:p w:rsidR="00EB5691" w:rsidRDefault="009F12D1">
      <w:pPr>
        <w:pStyle w:val="BodyText"/>
        <w:numPr>
          <w:ilvl w:val="0"/>
          <w:numId w:val="4"/>
        </w:numPr>
        <w:tabs>
          <w:tab w:val="num" w:pos="720"/>
        </w:tabs>
        <w:ind w:left="720" w:hanging="360"/>
      </w:pPr>
      <w:r>
        <w:t>Work on technical grooming documents for project deliverables to consider functional, design and system architecture specifications.</w:t>
      </w:r>
    </w:p>
    <w:p w:rsidR="00EB5691" w:rsidRDefault="009F12D1">
      <w:pPr>
        <w:pStyle w:val="BodyText"/>
        <w:numPr>
          <w:ilvl w:val="0"/>
          <w:numId w:val="5"/>
        </w:numPr>
      </w:pPr>
      <w:r>
        <w:t>Cross browser and platform development of software deliverables.</w:t>
      </w:r>
    </w:p>
    <w:p w:rsidR="00EB5691" w:rsidRDefault="009F12D1">
      <w:pPr>
        <w:pStyle w:val="BodyText"/>
        <w:numPr>
          <w:ilvl w:val="0"/>
          <w:numId w:val="6"/>
        </w:numPr>
      </w:pPr>
      <w:r>
        <w:t>Front-End development as part of a Scrum team.</w:t>
      </w:r>
    </w:p>
    <w:p w:rsidR="00EB5691" w:rsidRDefault="009F12D1">
      <w:pPr>
        <w:pStyle w:val="BodyText"/>
        <w:numPr>
          <w:ilvl w:val="0"/>
          <w:numId w:val="7"/>
        </w:numPr>
      </w:pPr>
      <w:r>
        <w:t>Assist in r</w:t>
      </w:r>
      <w:r>
        <w:t>eviewing CV</w:t>
      </w:r>
      <w:r>
        <w:rPr>
          <w:rFonts w:hAnsi="Times New Roman"/>
        </w:rPr>
        <w:t>’</w:t>
      </w:r>
      <w:r>
        <w:t xml:space="preserve">s for new applicants, write technical tests and participate in the interview process.  </w:t>
      </w:r>
    </w:p>
    <w:p w:rsidR="00EB5691" w:rsidDel="00444D9F" w:rsidRDefault="009F12D1">
      <w:pPr>
        <w:pStyle w:val="BodyText"/>
        <w:numPr>
          <w:ilvl w:val="0"/>
          <w:numId w:val="8"/>
        </w:numPr>
        <w:tabs>
          <w:tab w:val="num" w:pos="720"/>
        </w:tabs>
        <w:ind w:left="720" w:hanging="360"/>
        <w:rPr>
          <w:del w:id="19" w:author="Sarah Duffy" w:date="2015-07-08T10:00:00Z"/>
          <w:shd w:val="clear" w:color="auto" w:fill="FFFF00"/>
        </w:rPr>
      </w:pPr>
      <w:del w:id="20" w:author="Sarah Duffy" w:date="2015-07-08T10:00:00Z">
        <w:r w:rsidDel="00444D9F">
          <w:rPr>
            <w:shd w:val="clear" w:color="auto" w:fill="FFFF00"/>
          </w:rPr>
          <w:delText>Participate in regular Scrum and Sprint Planning meetings to discuss development progress, plan next steps and uncover any blocks in progress.</w:delText>
        </w:r>
      </w:del>
    </w:p>
    <w:p w:rsidR="00EB5691" w:rsidDel="00444D9F" w:rsidRDefault="009F12D1">
      <w:pPr>
        <w:pStyle w:val="BodyText"/>
        <w:numPr>
          <w:ilvl w:val="0"/>
          <w:numId w:val="9"/>
        </w:numPr>
        <w:tabs>
          <w:tab w:val="num" w:pos="720"/>
        </w:tabs>
        <w:ind w:left="720" w:hanging="360"/>
        <w:rPr>
          <w:del w:id="21" w:author="Sarah Duffy" w:date="2015-07-08T10:00:00Z"/>
          <w:shd w:val="clear" w:color="auto" w:fill="FFFF00"/>
        </w:rPr>
      </w:pPr>
      <w:del w:id="22" w:author="Sarah Duffy" w:date="2015-07-08T10:00:00Z">
        <w:r w:rsidDel="00444D9F">
          <w:rPr>
            <w:shd w:val="clear" w:color="auto" w:fill="FFFF00"/>
          </w:rPr>
          <w:delText xml:space="preserve">Track </w:delText>
        </w:r>
        <w:r w:rsidDel="00444D9F">
          <w:rPr>
            <w:shd w:val="clear" w:color="auto" w:fill="FFFF00"/>
          </w:rPr>
          <w:delText>development done in Codebase &amp; Jira against assigned tickets, and commit projects using either GIT.</w:delText>
        </w:r>
      </w:del>
    </w:p>
    <w:p w:rsidR="00EB5691" w:rsidDel="00444D9F" w:rsidRDefault="00EB5691">
      <w:pPr>
        <w:pStyle w:val="BodyText"/>
        <w:rPr>
          <w:del w:id="23" w:author="Sarah Duffy" w:date="2015-07-08T10:00:00Z"/>
          <w:shd w:val="clear" w:color="auto" w:fill="FFFF00"/>
        </w:rPr>
      </w:pPr>
    </w:p>
    <w:p w:rsidR="00EB5691" w:rsidDel="00444D9F" w:rsidRDefault="00EB5691">
      <w:pPr>
        <w:pStyle w:val="BodyText"/>
        <w:rPr>
          <w:del w:id="24" w:author="Sarah Duffy" w:date="2015-07-08T10:00:00Z"/>
          <w:shd w:val="clear" w:color="auto" w:fill="FFFF00"/>
        </w:rPr>
      </w:pPr>
    </w:p>
    <w:p w:rsidR="00EB5691" w:rsidDel="00444D9F" w:rsidRDefault="009F12D1">
      <w:pPr>
        <w:numPr>
          <w:ilvl w:val="0"/>
          <w:numId w:val="12"/>
        </w:numPr>
        <w:tabs>
          <w:tab w:val="num" w:pos="687"/>
          <w:tab w:val="left" w:pos="720"/>
        </w:tabs>
        <w:ind w:left="687" w:hanging="327"/>
        <w:rPr>
          <w:del w:id="25" w:author="Sarah Duffy" w:date="2015-07-08T10:00:00Z"/>
          <w:sz w:val="22"/>
          <w:szCs w:val="22"/>
          <w:shd w:val="clear" w:color="auto" w:fill="FFFF00"/>
        </w:rPr>
      </w:pPr>
      <w:del w:id="26" w:author="Sarah Duffy" w:date="2015-07-08T10:00:00Z">
        <w:r w:rsidDel="00444D9F">
          <w:rPr>
            <w:b/>
            <w:bCs/>
            <w:sz w:val="22"/>
            <w:szCs w:val="22"/>
            <w:shd w:val="clear" w:color="auto" w:fill="FFFF00"/>
          </w:rPr>
          <w:delText>Traffic Management App</w:delText>
        </w:r>
        <w:r w:rsidDel="00444D9F">
          <w:rPr>
            <w:sz w:val="22"/>
            <w:szCs w:val="22"/>
            <w:shd w:val="clear" w:color="auto" w:fill="FFFF00"/>
          </w:rPr>
          <w:delText>:</w:delText>
        </w:r>
        <w:r w:rsidDel="00444D9F">
          <w:rPr>
            <w:sz w:val="22"/>
            <w:szCs w:val="22"/>
            <w:shd w:val="clear" w:color="auto" w:fill="FFFF00"/>
          </w:rPr>
          <w:br/>
        </w:r>
        <w:r w:rsidDel="00444D9F">
          <w:fldChar w:fldCharType="begin"/>
        </w:r>
        <w:r w:rsidDel="00444D9F">
          <w:delInstrText xml:space="preserve"> HYPERLINK "https://www.youtube.com/watch?v=n81obbh7f8a" </w:delInstrText>
        </w:r>
        <w:r w:rsidDel="00444D9F">
          <w:fldChar w:fldCharType="separate"/>
        </w:r>
        <w:r w:rsidDel="00444D9F">
          <w:rPr>
            <w:rStyle w:val="Hyperlink2"/>
          </w:rPr>
          <w:delText>https://www.youtube.com/watch?v=n81OBBh7F8A</w:delText>
        </w:r>
        <w:r w:rsidDel="00444D9F">
          <w:rPr>
            <w:rStyle w:val="Hyperlink2"/>
          </w:rPr>
          <w:fldChar w:fldCharType="end"/>
        </w:r>
      </w:del>
    </w:p>
    <w:p w:rsidR="00EB5691" w:rsidDel="00444D9F" w:rsidRDefault="009F12D1">
      <w:pPr>
        <w:ind w:left="360"/>
        <w:rPr>
          <w:del w:id="27" w:author="Sarah Duffy" w:date="2015-07-08T10:00:00Z"/>
          <w:sz w:val="22"/>
          <w:szCs w:val="22"/>
          <w:shd w:val="clear" w:color="auto" w:fill="FFFF00"/>
        </w:rPr>
      </w:pPr>
      <w:del w:id="28" w:author="Sarah Duffy" w:date="2015-07-08T10:00:00Z">
        <w:r w:rsidDel="00444D9F">
          <w:rPr>
            <w:sz w:val="22"/>
            <w:szCs w:val="22"/>
            <w:shd w:val="clear" w:color="auto" w:fill="FFFF00"/>
          </w:rPr>
          <w:delText>The Traffic Management app</w:delText>
        </w:r>
        <w:r w:rsidDel="00444D9F">
          <w:rPr>
            <w:sz w:val="22"/>
            <w:szCs w:val="22"/>
            <w:shd w:val="clear" w:color="auto" w:fill="FFFF00"/>
          </w:rPr>
          <w:delText xml:space="preserve"> is built on top of the roadworks.org platform, and allows subscribing Local Authorities to create Traffic Management Plans. This allows operational staff to plot road closures &amp; associated diversion routes. The UI is built using the Google Maps API, so pl</w:delText>
        </w:r>
        <w:r w:rsidDel="00444D9F">
          <w:rPr>
            <w:sz w:val="22"/>
            <w:szCs w:val="22"/>
            <w:shd w:val="clear" w:color="auto" w:fill="FFFF00"/>
          </w:rPr>
          <w:delText>otting traffic management is a drag &amp; drop process. This data can then be published to the roadworks.org platform, and be used to generate PDF documents (based on templates the app allows users to set up), which are then used as legal documentation to acti</w:delText>
        </w:r>
        <w:r w:rsidDel="00444D9F">
          <w:rPr>
            <w:sz w:val="22"/>
            <w:szCs w:val="22"/>
            <w:shd w:val="clear" w:color="auto" w:fill="FFFF00"/>
          </w:rPr>
          <w:delText>on the Temporary Traffic Regulation Order.</w:delText>
        </w:r>
      </w:del>
    </w:p>
    <w:p w:rsidR="00EB5691" w:rsidDel="00444D9F" w:rsidRDefault="00EB5691">
      <w:pPr>
        <w:ind w:left="360"/>
        <w:rPr>
          <w:del w:id="29" w:author="Sarah Duffy" w:date="2015-07-08T10:00:00Z"/>
          <w:sz w:val="22"/>
          <w:szCs w:val="22"/>
          <w:shd w:val="clear" w:color="auto" w:fill="FFFF00"/>
        </w:rPr>
      </w:pPr>
    </w:p>
    <w:p w:rsidR="00EB5691" w:rsidDel="00444D9F" w:rsidRDefault="009F12D1">
      <w:pPr>
        <w:ind w:left="360"/>
        <w:rPr>
          <w:del w:id="30" w:author="Sarah Duffy" w:date="2015-07-08T10:00:00Z"/>
          <w:b/>
          <w:bCs/>
          <w:smallCaps/>
          <w:sz w:val="28"/>
          <w:szCs w:val="28"/>
        </w:rPr>
      </w:pPr>
      <w:del w:id="31" w:author="Sarah Duffy" w:date="2015-07-08T10:00:00Z">
        <w:r w:rsidDel="00444D9F">
          <w:rPr>
            <w:sz w:val="22"/>
            <w:szCs w:val="22"/>
            <w:shd w:val="clear" w:color="auto" w:fill="FFFF00"/>
          </w:rPr>
          <w:delText xml:space="preserve">This project uses the roadwork.org API for many functions and shares a similar development stack. It is built with HTML5, JavaScript using RequireJS to handle AMD patterns &amp; KnockoutJS to handle application view </w:delText>
        </w:r>
        <w:r w:rsidDel="00444D9F">
          <w:rPr>
            <w:sz w:val="22"/>
            <w:szCs w:val="22"/>
            <w:shd w:val="clear" w:color="auto" w:fill="FFFF00"/>
          </w:rPr>
          <w:delText>&amp; logic. It is a single-page application, so it uses Sammy.js to handle routing. Twitter bootstrap is used to aid with UI components, and for CSS we use Sass with Compass as a preprocessor. CKEditor is used as a WYSIWYG editor for the PDF document generati</w:delText>
        </w:r>
        <w:r w:rsidDel="00444D9F">
          <w:rPr>
            <w:sz w:val="22"/>
            <w:szCs w:val="22"/>
            <w:shd w:val="clear" w:color="auto" w:fill="FFFF00"/>
          </w:rPr>
          <w:delText>on.</w:delText>
        </w:r>
      </w:del>
    </w:p>
    <w:p w:rsidR="00EB5691" w:rsidDel="00444D9F" w:rsidRDefault="00EB5691">
      <w:pPr>
        <w:pStyle w:val="Heading6"/>
        <w:rPr>
          <w:del w:id="32" w:author="Sarah Duffy" w:date="2015-07-08T10:00:00Z"/>
          <w:smallCaps/>
          <w:sz w:val="28"/>
          <w:szCs w:val="28"/>
        </w:rPr>
      </w:pPr>
    </w:p>
    <w:p w:rsidR="00EB5691" w:rsidDel="00444D9F" w:rsidRDefault="00EB5691">
      <w:pPr>
        <w:rPr>
          <w:del w:id="33" w:author="Sarah Duffy" w:date="2015-07-08T10:00:00Z"/>
          <w:b/>
          <w:bCs/>
          <w:smallCaps/>
          <w:sz w:val="28"/>
          <w:szCs w:val="28"/>
        </w:rPr>
      </w:pPr>
    </w:p>
    <w:p w:rsidR="00EB5691" w:rsidDel="00444D9F" w:rsidRDefault="00EB5691">
      <w:pPr>
        <w:rPr>
          <w:del w:id="34" w:author="Sarah Duffy" w:date="2015-07-08T10:00:00Z"/>
          <w:b/>
          <w:bCs/>
          <w:smallCaps/>
          <w:sz w:val="28"/>
          <w:szCs w:val="28"/>
        </w:rPr>
      </w:pPr>
    </w:p>
    <w:p w:rsidR="00EB5691" w:rsidDel="00444D9F" w:rsidRDefault="00EB5691">
      <w:pPr>
        <w:rPr>
          <w:del w:id="35" w:author="Sarah Duffy" w:date="2015-07-08T10:00:00Z"/>
          <w:b/>
          <w:bCs/>
          <w:smallCaps/>
          <w:sz w:val="28"/>
          <w:szCs w:val="28"/>
        </w:rPr>
      </w:pPr>
    </w:p>
    <w:p w:rsidR="00EB5691" w:rsidDel="00444D9F" w:rsidRDefault="00EB5691">
      <w:pPr>
        <w:rPr>
          <w:del w:id="36" w:author="Sarah Duffy" w:date="2015-07-08T10:00:00Z"/>
          <w:b/>
          <w:bCs/>
          <w:smallCaps/>
          <w:sz w:val="28"/>
          <w:szCs w:val="28"/>
        </w:rPr>
      </w:pPr>
    </w:p>
    <w:p w:rsidR="00EB5691" w:rsidRDefault="00EB5691">
      <w:pPr>
        <w:rPr>
          <w:b/>
          <w:bCs/>
          <w:smallCaps/>
          <w:sz w:val="28"/>
          <w:szCs w:val="28"/>
        </w:rPr>
      </w:pPr>
    </w:p>
    <w:p w:rsidR="00EB5691" w:rsidRDefault="009F12D1">
      <w:pPr>
        <w:pStyle w:val="Heading6"/>
      </w:pPr>
      <w:r>
        <w:t xml:space="preserve">Jul 2012 </w:t>
      </w:r>
      <w:r>
        <w:rPr>
          <w:rFonts w:ascii="Arial Unicode MS" w:hAnsi="Times New Roman"/>
        </w:rPr>
        <w:t>–</w:t>
      </w:r>
      <w:r>
        <w:rPr>
          <w:rFonts w:ascii="Arial Unicode MS" w:hAnsi="Times New Roman"/>
        </w:rPr>
        <w:t xml:space="preserve"> </w:t>
      </w:r>
      <w:r>
        <w:t>March 2015</w:t>
      </w:r>
      <w:r>
        <w:tab/>
      </w:r>
      <w:r>
        <w:tab/>
      </w:r>
      <w:r>
        <w:tab/>
      </w:r>
      <w:r>
        <w:tab/>
      </w:r>
      <w:ins w:id="37" w:author="Sarah Duffy" w:date="2015-07-08T10:01:00Z">
        <w:r w:rsidR="00444D9F">
          <w:tab/>
        </w:r>
      </w:ins>
      <w:r>
        <w:t>ELGIN, United Kingdo</w:t>
      </w:r>
      <w:r>
        <w:t>m</w:t>
      </w:r>
    </w:p>
    <w:p w:rsidR="00EB5691" w:rsidRDefault="009F12D1">
      <w:pPr>
        <w:pStyle w:val="BodyText"/>
        <w:rPr>
          <w:i/>
          <w:iCs/>
        </w:rPr>
      </w:pPr>
      <w:r>
        <w:rPr>
          <w:i/>
          <w:iCs/>
        </w:rPr>
        <w:t>ELGIN</w:t>
      </w:r>
      <w:r>
        <w:rPr>
          <w:rFonts w:ascii="Arial Unicode MS" w:hAnsi="Times New Roman"/>
          <w:i/>
          <w:iCs/>
        </w:rPr>
        <w:t>’</w:t>
      </w:r>
      <w:r>
        <w:rPr>
          <w:i/>
          <w:iCs/>
        </w:rPr>
        <w:t>s primary product is roadworks.org, a web based service that delivers real-time access to official roadworks information from over 140 public bodies. The services are also embeddable into 3</w:t>
      </w:r>
      <w:r>
        <w:rPr>
          <w:i/>
          <w:iCs/>
          <w:vertAlign w:val="superscript"/>
        </w:rPr>
        <w:t>rd</w:t>
      </w:r>
      <w:r>
        <w:rPr>
          <w:i/>
          <w:iCs/>
        </w:rPr>
        <w:t xml:space="preserve"> party web sites, with an API that exposes advanced features and options.</w:t>
      </w:r>
    </w:p>
    <w:p w:rsidR="00EB5691" w:rsidRDefault="00EB5691">
      <w:pPr>
        <w:pStyle w:val="BodyText"/>
        <w:rPr>
          <w:i/>
          <w:iCs/>
        </w:rPr>
      </w:pPr>
    </w:p>
    <w:p w:rsidR="00EB5691" w:rsidRDefault="009F12D1">
      <w:pPr>
        <w:pStyle w:val="BodyText"/>
        <w:rPr>
          <w:b/>
          <w:bCs/>
        </w:rPr>
      </w:pPr>
      <w:r>
        <w:rPr>
          <w:b/>
          <w:bCs/>
        </w:rPr>
        <w:t>JavaScript / Front-End Developer.</w:t>
      </w:r>
    </w:p>
    <w:p w:rsidR="00EB5691" w:rsidRDefault="009F12D1">
      <w:pPr>
        <w:pStyle w:val="BodyText"/>
      </w:pPr>
      <w:r>
        <w:t xml:space="preserve">Employed as a Front End developer to work on the existing roadworks.org web application, and develop the traffic management application. Primarily </w:t>
      </w:r>
      <w:r>
        <w:t>working in a team four on this project, but often working as part of a larger team to focus on the wider business direction. It was standard practice at Elgin to be involved in pair programming and code reviews to ensure the best product is delivered. This</w:t>
      </w:r>
      <w:r>
        <w:t xml:space="preserve"> role is highly JavaScript orientated with a focus on good quality and maintainable code.</w:t>
      </w:r>
    </w:p>
    <w:p w:rsidR="00EB5691" w:rsidRDefault="009F12D1">
      <w:pPr>
        <w:pStyle w:val="BodyText"/>
        <w:tabs>
          <w:tab w:val="left" w:pos="2320"/>
        </w:tabs>
        <w:rPr>
          <w:color w:val="FF0000"/>
          <w:u w:color="FF0000"/>
        </w:rPr>
      </w:pPr>
      <w:r>
        <w:rPr>
          <w:color w:val="FF0000"/>
          <w:u w:color="FF0000"/>
        </w:rPr>
        <w:tab/>
      </w:r>
    </w:p>
    <w:p w:rsidR="00EB5691" w:rsidRDefault="009F12D1">
      <w:pPr>
        <w:pStyle w:val="BodyText"/>
        <w:rPr>
          <w:b/>
          <w:bCs/>
        </w:rPr>
      </w:pPr>
      <w:r>
        <w:rPr>
          <w:b/>
          <w:bCs/>
        </w:rPr>
        <w:t>Responsibilities:</w:t>
      </w:r>
    </w:p>
    <w:p w:rsidR="00EB5691" w:rsidRDefault="009F12D1">
      <w:pPr>
        <w:pStyle w:val="BodyText"/>
        <w:numPr>
          <w:ilvl w:val="0"/>
          <w:numId w:val="13"/>
        </w:numPr>
        <w:tabs>
          <w:tab w:val="num" w:pos="720"/>
        </w:tabs>
        <w:ind w:left="720" w:hanging="360"/>
      </w:pPr>
      <w:r>
        <w:t>Scoping of project deliverables and refinement of functional, design and system architecture specifications.</w:t>
      </w:r>
    </w:p>
    <w:p w:rsidR="00EB5691" w:rsidRDefault="009F12D1">
      <w:pPr>
        <w:pStyle w:val="BodyText"/>
        <w:numPr>
          <w:ilvl w:val="0"/>
          <w:numId w:val="14"/>
        </w:numPr>
        <w:tabs>
          <w:tab w:val="num" w:pos="720"/>
        </w:tabs>
        <w:ind w:left="720" w:hanging="360"/>
      </w:pPr>
      <w:r>
        <w:t>Research and development with emergin</w:t>
      </w:r>
      <w:r>
        <w:t>g web technologies / frameworks and implement suitable solutions to roadworks.org.</w:t>
      </w:r>
    </w:p>
    <w:p w:rsidR="00EB5691" w:rsidRDefault="009F12D1">
      <w:pPr>
        <w:pStyle w:val="BodyText"/>
        <w:numPr>
          <w:ilvl w:val="0"/>
          <w:numId w:val="15"/>
        </w:numPr>
        <w:tabs>
          <w:tab w:val="num" w:pos="720"/>
        </w:tabs>
        <w:ind w:left="720" w:hanging="360"/>
      </w:pPr>
      <w:r>
        <w:t>Cross browser and platform testing of software deliverables.</w:t>
      </w:r>
    </w:p>
    <w:p w:rsidR="00EB5691" w:rsidRDefault="009F12D1">
      <w:pPr>
        <w:pStyle w:val="BodyText"/>
        <w:numPr>
          <w:ilvl w:val="0"/>
          <w:numId w:val="16"/>
        </w:numPr>
        <w:tabs>
          <w:tab w:val="num" w:pos="720"/>
        </w:tabs>
        <w:ind w:left="720" w:hanging="360"/>
      </w:pPr>
      <w:r>
        <w:t>Front-End development in both a team and solo environment.</w:t>
      </w:r>
    </w:p>
    <w:p w:rsidR="00EB5691" w:rsidRDefault="009F12D1">
      <w:pPr>
        <w:pStyle w:val="BodyText"/>
        <w:numPr>
          <w:ilvl w:val="0"/>
          <w:numId w:val="17"/>
        </w:numPr>
        <w:tabs>
          <w:tab w:val="num" w:pos="720"/>
        </w:tabs>
        <w:ind w:left="720" w:hanging="360"/>
      </w:pPr>
      <w:r>
        <w:t>Working closely with the Project Manager and Senior D</w:t>
      </w:r>
      <w:r>
        <w:t>evelopers to help deliver the best solutions to fulfil both technical and business specifications.</w:t>
      </w:r>
    </w:p>
    <w:p w:rsidR="00EB5691" w:rsidRDefault="009F12D1">
      <w:pPr>
        <w:pStyle w:val="BodyText"/>
        <w:numPr>
          <w:ilvl w:val="0"/>
          <w:numId w:val="18"/>
        </w:numPr>
        <w:tabs>
          <w:tab w:val="num" w:pos="720"/>
        </w:tabs>
        <w:ind w:left="720" w:hanging="360"/>
      </w:pPr>
      <w:r>
        <w:t>Participate in regular Scrum and Sprint Planning meetings to discuss development progress, plan next steps and uncover any blocks in progress.</w:t>
      </w:r>
    </w:p>
    <w:p w:rsidR="00EB5691" w:rsidRDefault="009F12D1">
      <w:pPr>
        <w:pStyle w:val="BodyText"/>
        <w:numPr>
          <w:ilvl w:val="0"/>
          <w:numId w:val="19"/>
        </w:numPr>
        <w:tabs>
          <w:tab w:val="num" w:pos="720"/>
        </w:tabs>
        <w:ind w:left="720" w:hanging="360"/>
      </w:pPr>
      <w:r>
        <w:t>Track developm</w:t>
      </w:r>
      <w:r>
        <w:t>ent done in Codebase &amp; Jira against assigned tickets, and commit projects using either GIT or SVN.</w:t>
      </w:r>
    </w:p>
    <w:p w:rsidR="00EB5691" w:rsidRDefault="00EB5691">
      <w:pPr>
        <w:pStyle w:val="BodyText"/>
      </w:pPr>
    </w:p>
    <w:p w:rsidR="00EB5691" w:rsidRDefault="009F12D1">
      <w:pPr>
        <w:pStyle w:val="BodyText"/>
      </w:pPr>
      <w:r>
        <w:t xml:space="preserve">Some of the projects I worked on while at Elgin are: </w:t>
      </w:r>
    </w:p>
    <w:p w:rsidR="00EB5691" w:rsidRDefault="009F12D1" w:rsidP="00444D9F">
      <w:pPr>
        <w:ind w:left="360"/>
        <w:rPr>
          <w:sz w:val="22"/>
          <w:szCs w:val="22"/>
        </w:rPr>
        <w:pPrChange w:id="38" w:author="Sarah Duffy" w:date="2015-07-08T09:58:00Z">
          <w:pPr>
            <w:numPr>
              <w:numId w:val="12"/>
            </w:numPr>
            <w:tabs>
              <w:tab w:val="num" w:pos="687"/>
              <w:tab w:val="left" w:pos="720"/>
            </w:tabs>
            <w:ind w:left="687" w:hanging="327"/>
          </w:pPr>
        </w:pPrChange>
      </w:pPr>
      <w:r>
        <w:rPr>
          <w:b/>
          <w:bCs/>
          <w:sz w:val="22"/>
          <w:szCs w:val="22"/>
        </w:rPr>
        <w:t>Roadworks Portal</w:t>
      </w:r>
      <w:r>
        <w:rPr>
          <w:b/>
          <w:bCs/>
          <w:sz w:val="22"/>
          <w:szCs w:val="22"/>
        </w:rPr>
        <w:br/>
      </w:r>
      <w:r>
        <w:fldChar w:fldCharType="begin"/>
      </w:r>
      <w:r>
        <w:instrText xml:space="preserve"> HYPERLINK "https://youtu.be/GwsHtbxKJVQ" </w:instrText>
      </w:r>
      <w:r>
        <w:fldChar w:fldCharType="separate"/>
      </w:r>
      <w:r>
        <w:rPr>
          <w:rStyle w:val="Link"/>
        </w:rPr>
        <w:t>https://youtu.be/GwsHtbxKJVQ</w:t>
      </w:r>
      <w:r>
        <w:rPr>
          <w:rStyle w:val="Link"/>
        </w:rPr>
        <w:fldChar w:fldCharType="end"/>
      </w:r>
      <w:r>
        <w:rPr>
          <w:sz w:val="22"/>
          <w:szCs w:val="22"/>
        </w:rPr>
        <w:br/>
      </w:r>
      <w:r>
        <w:fldChar w:fldCharType="begin"/>
      </w:r>
      <w:r>
        <w:instrText xml:space="preserve"> HYPERLINK "http://roadworks.org/" </w:instrText>
      </w:r>
      <w:r>
        <w:fldChar w:fldCharType="separate"/>
      </w:r>
      <w:r>
        <w:rPr>
          <w:rStyle w:val="Hyperlink3"/>
        </w:rPr>
        <w:t>http://roadworks.org/</w:t>
      </w:r>
      <w:r>
        <w:rPr>
          <w:rStyle w:val="Hyperlink3"/>
        </w:rPr>
        <w:fldChar w:fldCharType="end"/>
      </w:r>
    </w:p>
    <w:p w:rsidR="00EB5691" w:rsidRDefault="009F12D1">
      <w:pPr>
        <w:ind w:left="360"/>
        <w:rPr>
          <w:b/>
          <w:bCs/>
          <w:sz w:val="22"/>
          <w:szCs w:val="22"/>
        </w:rPr>
      </w:pPr>
      <w:r>
        <w:rPr>
          <w:sz w:val="22"/>
          <w:szCs w:val="22"/>
        </w:rPr>
        <w:t>Roadworks.org is a publishing platform used by utility companies and local authorities throughout the United Kingdom. The data published on this system mainly consists of roadworks, traffic incident</w:t>
      </w:r>
      <w:r>
        <w:rPr>
          <w:sz w:val="22"/>
          <w:szCs w:val="22"/>
        </w:rPr>
        <w:t>s and accidents, events and non-streetworks activities and other specialised data layers such as HGV and winter gritting routes. The platform also provides an email alerting system &amp; a journey planner.</w:t>
      </w:r>
    </w:p>
    <w:p w:rsidR="00EB5691" w:rsidRDefault="00EB5691">
      <w:pPr>
        <w:ind w:left="360"/>
        <w:rPr>
          <w:b/>
          <w:bCs/>
          <w:sz w:val="22"/>
          <w:szCs w:val="22"/>
        </w:rPr>
      </w:pPr>
    </w:p>
    <w:p w:rsidR="00EB5691" w:rsidRDefault="009F12D1">
      <w:pPr>
        <w:ind w:left="360"/>
        <w:rPr>
          <w:sz w:val="22"/>
          <w:szCs w:val="22"/>
        </w:rPr>
      </w:pPr>
      <w:r>
        <w:rPr>
          <w:sz w:val="22"/>
          <w:szCs w:val="22"/>
        </w:rPr>
        <w:t>This project is built with JavaScript and utilises Ba</w:t>
      </w:r>
      <w:r>
        <w:rPr>
          <w:sz w:val="22"/>
          <w:szCs w:val="22"/>
        </w:rPr>
        <w:t>ckboneJS and RequireJS to give structure to the application using the AMD format. The application is an embeddable service which relies on a script loader that is called using the API, the loader will then fetch any dependencies and load them into the page</w:t>
      </w:r>
      <w:r>
        <w:rPr>
          <w:sz w:val="22"/>
          <w:szCs w:val="22"/>
        </w:rPr>
        <w:t>. All the HTML elements are created with JavaScript, we use the underscore.js library as a JavaScript tempting engine, this means we can use real HTML files, which are then fetched using RequireJS and rendered to the page. The application is optimised usin</w:t>
      </w:r>
      <w:r>
        <w:rPr>
          <w:sz w:val="22"/>
          <w:szCs w:val="22"/>
        </w:rPr>
        <w:t>g a Node.Js &amp; Grunt build process that runs as part of a Jenkins continuous integration system.</w:t>
      </w:r>
    </w:p>
    <w:p w:rsidR="00EB5691" w:rsidRDefault="00EB5691">
      <w:pPr>
        <w:pStyle w:val="BodyText"/>
      </w:pPr>
    </w:p>
    <w:p w:rsidR="00EB5691" w:rsidRDefault="009F12D1" w:rsidP="00444D9F">
      <w:pPr>
        <w:ind w:left="360"/>
        <w:rPr>
          <w:sz w:val="22"/>
          <w:szCs w:val="22"/>
        </w:rPr>
        <w:pPrChange w:id="39" w:author="Sarah Duffy" w:date="2015-07-08T09:58:00Z">
          <w:pPr>
            <w:numPr>
              <w:numId w:val="12"/>
            </w:numPr>
            <w:tabs>
              <w:tab w:val="num" w:pos="687"/>
              <w:tab w:val="left" w:pos="720"/>
            </w:tabs>
            <w:ind w:left="687" w:hanging="327"/>
          </w:pPr>
        </w:pPrChange>
      </w:pPr>
      <w:r>
        <w:rPr>
          <w:b/>
          <w:bCs/>
          <w:sz w:val="22"/>
          <w:szCs w:val="22"/>
        </w:rPr>
        <w:t>Traffic Management App</w:t>
      </w:r>
      <w:r>
        <w:rPr>
          <w:sz w:val="22"/>
          <w:szCs w:val="22"/>
        </w:rPr>
        <w:t>:</w:t>
      </w:r>
      <w:r>
        <w:rPr>
          <w:sz w:val="22"/>
          <w:szCs w:val="22"/>
        </w:rPr>
        <w:br/>
      </w:r>
      <w:r>
        <w:fldChar w:fldCharType="begin"/>
      </w:r>
      <w:r>
        <w:instrText xml:space="preserve"> HYPERLINK "https://youtu.be/4ND26iruNMQ" </w:instrText>
      </w:r>
      <w:r>
        <w:fldChar w:fldCharType="separate"/>
      </w:r>
      <w:r>
        <w:rPr>
          <w:rStyle w:val="Link"/>
        </w:rPr>
        <w:t>https://youtu.be/4ND26iruNMQ</w:t>
      </w:r>
      <w:r>
        <w:rPr>
          <w:rStyle w:val="Link"/>
        </w:rPr>
        <w:fldChar w:fldCharType="end"/>
      </w:r>
    </w:p>
    <w:p w:rsidR="00EB5691" w:rsidRDefault="009F12D1">
      <w:pPr>
        <w:ind w:left="360"/>
        <w:rPr>
          <w:sz w:val="22"/>
          <w:szCs w:val="22"/>
        </w:rPr>
      </w:pPr>
      <w:r>
        <w:rPr>
          <w:sz w:val="22"/>
          <w:szCs w:val="22"/>
        </w:rPr>
        <w:t>The Traffic Management app is built on top of the roadworks.o</w:t>
      </w:r>
      <w:r>
        <w:rPr>
          <w:sz w:val="22"/>
          <w:szCs w:val="22"/>
        </w:rPr>
        <w:t>rg platform, and allows subscribing Local Authorities to create Traffic Management Plans. This allows operational staff to plot road closures &amp; associated diversion routes. The UI is built using the Google Maps API, so plotting traffic management is a drag</w:t>
      </w:r>
      <w:r>
        <w:rPr>
          <w:sz w:val="22"/>
          <w:szCs w:val="22"/>
        </w:rPr>
        <w:t xml:space="preserve"> &amp; drop process. This data can then be published to the roadworks.org platform, and be used to generate PDF documents (based on templates the app allows users to set up), which are then used as legal documentation to action the Temporary Traffic Regulation</w:t>
      </w:r>
      <w:r>
        <w:rPr>
          <w:sz w:val="22"/>
          <w:szCs w:val="22"/>
        </w:rPr>
        <w:t xml:space="preserve"> Order.</w:t>
      </w:r>
    </w:p>
    <w:p w:rsidR="00EB5691" w:rsidRDefault="00EB5691">
      <w:pPr>
        <w:ind w:left="360"/>
        <w:rPr>
          <w:sz w:val="22"/>
          <w:szCs w:val="22"/>
        </w:rPr>
      </w:pPr>
    </w:p>
    <w:p w:rsidR="00EB5691" w:rsidRDefault="009F12D1">
      <w:pPr>
        <w:ind w:left="360"/>
        <w:rPr>
          <w:sz w:val="22"/>
          <w:szCs w:val="22"/>
        </w:rPr>
      </w:pPr>
      <w:r>
        <w:rPr>
          <w:sz w:val="22"/>
          <w:szCs w:val="22"/>
        </w:rPr>
        <w:t>This project uses the roadwork.org API for many functions and shares a similar development stack. It is built with HTML5, JavaScript using RequireJS to handle AMD patterns &amp; KnockoutJS to handle application view &amp; logic. It is a single-page applic</w:t>
      </w:r>
      <w:r>
        <w:rPr>
          <w:sz w:val="22"/>
          <w:szCs w:val="22"/>
        </w:rPr>
        <w:t>ation, so it uses Sammy.js to handle routing. Twitter bootstrap is used to aid with UI components, and for CSS we use Sass with Compass as a preprocessor. CKEditor is used as a WYSIWYG editor for the PDF document generation.</w:t>
      </w:r>
    </w:p>
    <w:p w:rsidR="00EB5691" w:rsidRDefault="00EB5691">
      <w:pPr>
        <w:ind w:left="360"/>
        <w:rPr>
          <w:sz w:val="22"/>
          <w:szCs w:val="22"/>
        </w:rPr>
      </w:pPr>
    </w:p>
    <w:p w:rsidR="00EB5691" w:rsidRDefault="00EB5691">
      <w:pPr>
        <w:pStyle w:val="Heading6"/>
        <w:ind w:left="0" w:firstLine="0"/>
      </w:pPr>
    </w:p>
    <w:p w:rsidR="00EB5691" w:rsidRDefault="009F12D1">
      <w:pPr>
        <w:pStyle w:val="Heading6"/>
      </w:pPr>
      <w:r>
        <w:t xml:space="preserve">Mar 2012 </w:t>
      </w:r>
      <w:r>
        <w:rPr>
          <w:rFonts w:ascii="Arial Unicode MS" w:hAnsi="Times New Roman"/>
        </w:rPr>
        <w:t>–</w:t>
      </w:r>
      <w:r>
        <w:rPr>
          <w:rFonts w:ascii="Arial Unicode MS" w:hAnsi="Times New Roman"/>
        </w:rPr>
        <w:t xml:space="preserve"> </w:t>
      </w:r>
      <w:r>
        <w:t>Jun 2012 (Contract</w:t>
      </w:r>
      <w:r>
        <w:t>)</w:t>
      </w:r>
      <w:r>
        <w:tab/>
      </w:r>
      <w:r>
        <w:tab/>
      </w:r>
      <w:r>
        <w:tab/>
        <w:t>Isobar Mobile, United Kingdo</w:t>
      </w:r>
      <w:r>
        <w:t>m</w:t>
      </w:r>
    </w:p>
    <w:p w:rsidR="00EB5691" w:rsidRDefault="009F12D1">
      <w:pPr>
        <w:pStyle w:val="BodyText"/>
        <w:rPr>
          <w:i/>
          <w:iCs/>
        </w:rPr>
      </w:pPr>
      <w:r>
        <w:rPr>
          <w:i/>
          <w:iCs/>
        </w:rPr>
        <w:t>Isobar Mobile are a full-service mobile agency with a focus on cross platform development deliver solutions for Smart phones, Feature phones, Tablets and Web. Isobar</w:t>
      </w:r>
      <w:r>
        <w:rPr>
          <w:rFonts w:ascii="Arial Unicode MS" w:hAnsi="Times New Roman"/>
          <w:i/>
          <w:iCs/>
        </w:rPr>
        <w:t>’</w:t>
      </w:r>
      <w:r>
        <w:rPr>
          <w:i/>
          <w:iCs/>
        </w:rPr>
        <w:t>s clients include Diageo, Kellogg's, Vodafone, DHL and T</w:t>
      </w:r>
      <w:r>
        <w:rPr>
          <w:i/>
          <w:iCs/>
        </w:rPr>
        <w:t>he Royal Navy.</w:t>
      </w:r>
    </w:p>
    <w:p w:rsidR="00EB5691" w:rsidRDefault="00EB5691">
      <w:pPr>
        <w:pStyle w:val="BodyText"/>
        <w:rPr>
          <w:i/>
          <w:iCs/>
        </w:rPr>
      </w:pPr>
    </w:p>
    <w:p w:rsidR="00EB5691" w:rsidRDefault="009F12D1">
      <w:pPr>
        <w:pStyle w:val="BodyText"/>
        <w:rPr>
          <w:b/>
          <w:bCs/>
        </w:rPr>
      </w:pPr>
      <w:r>
        <w:rPr>
          <w:b/>
          <w:bCs/>
        </w:rPr>
        <w:t>Front-End Web Developer.</w:t>
      </w:r>
    </w:p>
    <w:p w:rsidR="00EB5691" w:rsidRDefault="009F12D1">
      <w:pPr>
        <w:pStyle w:val="BodyText"/>
      </w:pPr>
      <w:r>
        <w:t xml:space="preserve">Contracted as a Front-End Web Developer to work on client project, as part of a team of 25. I worked on a number of projects primarily targeting mobile devices which involved a mixture of Front-End, WordPress and </w:t>
      </w:r>
      <w:r>
        <w:t>API integration.</w:t>
      </w:r>
    </w:p>
    <w:p w:rsidR="00EB5691" w:rsidRDefault="00EB5691">
      <w:pPr>
        <w:rPr>
          <w:sz w:val="22"/>
          <w:szCs w:val="22"/>
        </w:rPr>
      </w:pPr>
    </w:p>
    <w:p w:rsidR="00EB5691" w:rsidRDefault="009F12D1">
      <w:pPr>
        <w:pStyle w:val="Heading6"/>
      </w:pPr>
      <w:r>
        <w:t xml:space="preserve">Sept 2011 </w:t>
      </w:r>
      <w:r>
        <w:rPr>
          <w:rFonts w:ascii="Arial Unicode MS" w:hAnsi="Times New Roman"/>
        </w:rPr>
        <w:t>–</w:t>
      </w:r>
      <w:r>
        <w:rPr>
          <w:rFonts w:ascii="Arial Unicode MS" w:hAnsi="Times New Roman"/>
        </w:rPr>
        <w:t xml:space="preserve"> </w:t>
      </w:r>
      <w:r>
        <w:t>Jan 2012</w:t>
      </w:r>
      <w:r>
        <w:tab/>
      </w:r>
      <w:r>
        <w:tab/>
      </w:r>
      <w:r>
        <w:tab/>
      </w:r>
      <w:r>
        <w:tab/>
      </w:r>
      <w:r>
        <w:tab/>
        <w:t>Born Digital, New Zealand</w:t>
      </w:r>
    </w:p>
    <w:p w:rsidR="00EB5691" w:rsidRDefault="009F12D1">
      <w:pPr>
        <w:pStyle w:val="BodyText"/>
        <w:rPr>
          <w:i/>
          <w:iCs/>
        </w:rPr>
      </w:pPr>
      <w:r>
        <w:rPr>
          <w:i/>
          <w:iCs/>
        </w:rPr>
        <w:t>Born Digital design and develop websites, SaaS applications, touch screens, mobile apps, and content management solutions. Born Digital have developed work for some of Australasia's bigge</w:t>
      </w:r>
      <w:r>
        <w:rPr>
          <w:i/>
          <w:iCs/>
        </w:rPr>
        <w:t>st brands, including Vodafone, Microsoft, Air New Zealand and Hyundai.</w:t>
      </w:r>
    </w:p>
    <w:p w:rsidR="00EB5691" w:rsidRDefault="00EB5691">
      <w:pPr>
        <w:pStyle w:val="BodyText"/>
        <w:rPr>
          <w:i/>
          <w:iCs/>
        </w:rPr>
      </w:pPr>
    </w:p>
    <w:p w:rsidR="00EB5691" w:rsidRDefault="009F12D1">
      <w:pPr>
        <w:pStyle w:val="BodyText"/>
        <w:rPr>
          <w:b/>
          <w:bCs/>
        </w:rPr>
      </w:pPr>
      <w:r>
        <w:rPr>
          <w:b/>
          <w:bCs/>
        </w:rPr>
        <w:t>Front-End Web Developer.</w:t>
      </w:r>
    </w:p>
    <w:p w:rsidR="00EB5691" w:rsidRDefault="009F12D1">
      <w:pPr>
        <w:pStyle w:val="BodyText"/>
      </w:pPr>
      <w:r>
        <w:t>Employed as Technical Front-End Web Developer as part of a team of 9, to maintain existing sites as well as develop new projects for clients. I was also respon</w:t>
      </w:r>
      <w:r>
        <w:t>sible for researching new techniques, mainly HTML5 alternatives to flash as most projects needed to work on both desktop and mobile devices. My responsibilities included utilising responsive design techniques to develop sites for clients that span across m</w:t>
      </w:r>
      <w:r>
        <w:t>ultiple platforms, act as technical Front-End lead to assist junior Front-End developer with problems, educate other team members and ensure the Back-End and Front-End integrates smoothly with CMS and Database design.</w:t>
      </w:r>
    </w:p>
    <w:p w:rsidR="00EB5691" w:rsidRDefault="00EB5691">
      <w:pPr>
        <w:ind w:left="2880" w:hanging="2880"/>
        <w:rPr>
          <w:b/>
          <w:bCs/>
          <w:sz w:val="24"/>
          <w:szCs w:val="24"/>
        </w:rPr>
      </w:pPr>
    </w:p>
    <w:p w:rsidR="00EB5691" w:rsidRDefault="009F12D1">
      <w:pPr>
        <w:pStyle w:val="Heading6"/>
        <w:rPr>
          <w:b w:val="0"/>
          <w:bCs w:val="0"/>
        </w:rPr>
      </w:pPr>
      <w:r>
        <w:t xml:space="preserve">Nov 2010 </w:t>
      </w:r>
      <w:r>
        <w:rPr>
          <w:rFonts w:ascii="Arial Unicode MS" w:hAnsi="Times New Roman"/>
        </w:rPr>
        <w:t>–</w:t>
      </w:r>
      <w:r>
        <w:rPr>
          <w:rFonts w:ascii="Arial Unicode MS" w:hAnsi="Times New Roman"/>
        </w:rPr>
        <w:t xml:space="preserve"> </w:t>
      </w:r>
      <w:r>
        <w:t>Sept 2011</w:t>
      </w:r>
      <w:r>
        <w:tab/>
      </w:r>
      <w:r>
        <w:tab/>
      </w:r>
      <w:r>
        <w:tab/>
      </w:r>
      <w:r>
        <w:tab/>
      </w:r>
      <w:r>
        <w:tab/>
      </w:r>
      <w:r>
        <w:t xml:space="preserve">&amp;some, New </w:t>
      </w:r>
      <w:r>
        <w:t>Zealand</w:t>
      </w:r>
    </w:p>
    <w:p w:rsidR="00EB5691" w:rsidRDefault="009F12D1">
      <w:pPr>
        <w:pStyle w:val="BodyText"/>
        <w:rPr>
          <w:i/>
          <w:iCs/>
        </w:rPr>
      </w:pPr>
      <w:r>
        <w:rPr>
          <w:i/>
          <w:iCs/>
        </w:rPr>
        <w:t>&amp;some create and build physical computing interfaces, applications (web &amp; mobile), digital strategies, interactive installations, data driven insights, projection mapping installations, live visuals. Some of &amp;somes</w:t>
      </w:r>
      <w:r>
        <w:rPr>
          <w:rFonts w:ascii="Arial Unicode MS" w:hAnsi="Times New Roman"/>
          <w:i/>
          <w:iCs/>
        </w:rPr>
        <w:t>’</w:t>
      </w:r>
      <w:r>
        <w:rPr>
          <w:rFonts w:ascii="Arial Unicode MS" w:hAnsi="Times New Roman"/>
          <w:i/>
          <w:iCs/>
        </w:rPr>
        <w:t xml:space="preserve"> </w:t>
      </w:r>
      <w:r>
        <w:rPr>
          <w:i/>
          <w:iCs/>
        </w:rPr>
        <w:t>clients include IBM, Hewlett Pac</w:t>
      </w:r>
      <w:r>
        <w:rPr>
          <w:i/>
          <w:iCs/>
        </w:rPr>
        <w:t>kard, NZ Post and Heineken.</w:t>
      </w:r>
    </w:p>
    <w:p w:rsidR="00EB5691" w:rsidRDefault="00EB5691">
      <w:pPr>
        <w:pStyle w:val="BodyText"/>
        <w:rPr>
          <w:i/>
          <w:iCs/>
        </w:rPr>
      </w:pPr>
    </w:p>
    <w:p w:rsidR="00EB5691" w:rsidRDefault="009F12D1">
      <w:pPr>
        <w:pStyle w:val="BodyText"/>
        <w:rPr>
          <w:b/>
          <w:bCs/>
        </w:rPr>
      </w:pPr>
      <w:r>
        <w:rPr>
          <w:b/>
          <w:bCs/>
        </w:rPr>
        <w:t>Web Developer.</w:t>
      </w:r>
    </w:p>
    <w:p w:rsidR="00EB5691" w:rsidRDefault="009F12D1">
      <w:pPr>
        <w:pStyle w:val="BodyText"/>
      </w:pPr>
      <w:r>
        <w:t>Employed to develop new web sites and applications, maintain existing client</w:t>
      </w:r>
      <w:r>
        <w:rPr>
          <w:rFonts w:ascii="Arial Unicode MS" w:hAnsi="Times New Roman"/>
        </w:rPr>
        <w:t>’</w:t>
      </w:r>
      <w:r>
        <w:t>s sites. This position involved a mixture of Front-End development and PHP / WordPress development. My responsibilities included suppor</w:t>
      </w:r>
      <w:r>
        <w:t>ting, maintaining and updating clients</w:t>
      </w:r>
      <w:r>
        <w:rPr>
          <w:rFonts w:ascii="Arial Unicode MS" w:hAnsi="Times New Roman"/>
        </w:rPr>
        <w:t>’</w:t>
      </w:r>
      <w:r>
        <w:rPr>
          <w:rFonts w:ascii="Arial Unicode MS" w:hAnsi="Times New Roman"/>
        </w:rPr>
        <w:t xml:space="preserve"> </w:t>
      </w:r>
      <w:r>
        <w:t>websites, providing training and on-going support for CMS based products, developing custom WordPress themes and plug-ins and meeting with clients to scope projects.</w:t>
      </w:r>
    </w:p>
    <w:sectPr w:rsidR="00EB5691">
      <w:headerReference w:type="default" r:id="rId10"/>
      <w:footerReference w:type="default" r:id="rId11"/>
      <w:headerReference w:type="first" r:id="rId12"/>
      <w:footerReference w:type="first" r:id="rId13"/>
      <w:pgSz w:w="11900" w:h="16840"/>
      <w:pgMar w:top="1134" w:right="1701" w:bottom="851" w:left="1758" w:header="431" w:footer="397"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Sarah Duffy" w:date="2015-07-08T09:57:00Z" w:initials="SD">
    <w:p w:rsidR="00444D9F" w:rsidRDefault="00444D9F">
      <w:pPr>
        <w:pStyle w:val="CommentText"/>
      </w:pPr>
      <w:r>
        <w:rPr>
          <w:rStyle w:val="CommentReference"/>
        </w:rPr>
        <w:annotationRef/>
      </w:r>
      <w:r>
        <w:t>Morepork?</w:t>
      </w:r>
    </w:p>
  </w:comment>
  <w:comment w:id="18" w:author="Sarah Duffy" w:date="2015-07-08T09:57:00Z" w:initials="SD">
    <w:p w:rsidR="00444D9F" w:rsidRDefault="00444D9F">
      <w:pPr>
        <w:pStyle w:val="CommentText"/>
      </w:pPr>
      <w:r>
        <w:rPr>
          <w:rStyle w:val="CommentReference"/>
        </w:rPr>
        <w:annotationRef/>
      </w:r>
      <w:r>
        <w:t>Stories?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2D1" w:rsidRDefault="009F12D1">
      <w:r>
        <w:separator/>
      </w:r>
    </w:p>
  </w:endnote>
  <w:endnote w:type="continuationSeparator" w:id="0">
    <w:p w:rsidR="009F12D1" w:rsidRDefault="009F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691" w:rsidRDefault="009F12D1">
    <w:pPr>
      <w:pStyle w:val="Footer"/>
    </w:pPr>
    <w:r>
      <w:rPr>
        <w:rFonts w:eastAsia="Arial Unicode MS" w:hAnsi="Arial Unicode MS" w:cs="Arial Unicode MS"/>
      </w:rPr>
      <w:tab/>
    </w:r>
    <w:r>
      <w:rPr>
        <w:rFonts w:eastAsia="Arial Unicode MS" w:hAnsi="Arial Unicode MS" w:cs="Arial Unicode MS"/>
      </w:rPr>
      <w:tab/>
      <w:t xml:space="preserve">Page </w:t>
    </w:r>
    <w:r>
      <w:fldChar w:fldCharType="begin"/>
    </w:r>
    <w:r>
      <w:instrText xml:space="preserve"> PAGE </w:instrText>
    </w:r>
    <w:r>
      <w:fldChar w:fldCharType="separate"/>
    </w:r>
    <w:r w:rsidR="00290C49">
      <w:rPr>
        <w:noProof/>
      </w:rPr>
      <w:t>2</w:t>
    </w:r>
    <w:r>
      <w:fldChar w:fldCharType="end"/>
    </w:r>
    <w:r>
      <w:rPr>
        <w:rFonts w:eastAsia="Arial Unicode MS" w:hAnsi="Arial Unicode MS" w:cs="Arial Unicode MS"/>
      </w:rPr>
      <w:t xml:space="preserve"> of </w:t>
    </w:r>
    <w:r>
      <w:fldChar w:fldCharType="begin"/>
    </w:r>
    <w:r>
      <w:instrText xml:space="preserve"> NUMPAGES </w:instrText>
    </w:r>
    <w:r>
      <w:fldChar w:fldCharType="separate"/>
    </w:r>
    <w:r w:rsidR="00290C49">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691" w:rsidRDefault="009F12D1">
    <w:pPr>
      <w:pStyle w:val="Footer"/>
    </w:pPr>
    <w:r>
      <w:rPr>
        <w:rFonts w:eastAsia="Arial Unicode MS" w:hAnsi="Arial Unicode MS" w:cs="Arial Unicode MS"/>
      </w:rPr>
      <w:tab/>
    </w:r>
    <w:r>
      <w:rPr>
        <w:rFonts w:eastAsia="Arial Unicode MS" w:hAnsi="Arial Unicode MS" w:cs="Arial Unicode MS"/>
      </w:rPr>
      <w:tab/>
      <w:t xml:space="preserve">Page </w:t>
    </w:r>
    <w:r>
      <w:fldChar w:fldCharType="begin"/>
    </w:r>
    <w:r>
      <w:instrText xml:space="preserve"> PAGE </w:instrText>
    </w:r>
    <w:r>
      <w:fldChar w:fldCharType="separate"/>
    </w:r>
    <w:r w:rsidR="00290C49">
      <w:rPr>
        <w:noProof/>
      </w:rPr>
      <w:t>1</w:t>
    </w:r>
    <w:r>
      <w:fldChar w:fldCharType="end"/>
    </w:r>
    <w:r>
      <w:rPr>
        <w:rFonts w:eastAsia="Arial Unicode MS" w:hAnsi="Arial Unicode MS" w:cs="Arial Unicode MS"/>
      </w:rPr>
      <w:t xml:space="preserve"> of </w:t>
    </w:r>
    <w:r>
      <w:fldChar w:fldCharType="begin"/>
    </w:r>
    <w:r>
      <w:instrText xml:space="preserve"> NUMPAGES </w:instrText>
    </w:r>
    <w:r>
      <w:fldChar w:fldCharType="separate"/>
    </w:r>
    <w:r w:rsidR="00290C49">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2D1" w:rsidRDefault="009F12D1">
      <w:r>
        <w:separator/>
      </w:r>
    </w:p>
  </w:footnote>
  <w:footnote w:type="continuationSeparator" w:id="0">
    <w:p w:rsidR="009F12D1" w:rsidRDefault="009F1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691" w:rsidRDefault="009F12D1">
    <w:pPr>
      <w:pStyle w:val="Header"/>
      <w:jc w:val="center"/>
    </w:pPr>
    <w:r>
      <w:rPr>
        <w:b/>
        <w:bCs/>
        <w:smallCaps/>
        <w:sz w:val="32"/>
        <w:szCs w:val="32"/>
      </w:rPr>
      <w:t>Stewart Duffy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691" w:rsidRDefault="009F12D1">
    <w:pPr>
      <w:pStyle w:val="Header"/>
      <w:jc w:val="center"/>
    </w:pPr>
    <w:r>
      <w:rPr>
        <w:smallCaps/>
        <w:sz w:val="56"/>
        <w:szCs w:val="56"/>
      </w:rPr>
      <w:t>Stewart Duffy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B723F"/>
    <w:multiLevelType w:val="multilevel"/>
    <w:tmpl w:val="7386764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15:restartNumberingAfterBreak="0">
    <w:nsid w:val="0AD656CD"/>
    <w:multiLevelType w:val="multilevel"/>
    <w:tmpl w:val="90C8F034"/>
    <w:lvl w:ilvl="0">
      <w:numFmt w:val="bullet"/>
      <w:lvlText w:val="▪"/>
      <w:lvlJc w:val="left"/>
      <w:rPr>
        <w:position w:val="0"/>
        <w:shd w:val="clear" w:color="auto" w:fill="FFFF00"/>
        <w:rtl w:val="0"/>
      </w:rPr>
    </w:lvl>
    <w:lvl w:ilvl="1">
      <w:start w:val="1"/>
      <w:numFmt w:val="bullet"/>
      <w:lvlText w:val="o"/>
      <w:lvlJc w:val="left"/>
      <w:rPr>
        <w:position w:val="0"/>
        <w:shd w:val="clear" w:color="auto" w:fill="FFFF00"/>
        <w:rtl w:val="0"/>
      </w:rPr>
    </w:lvl>
    <w:lvl w:ilvl="2">
      <w:start w:val="1"/>
      <w:numFmt w:val="bullet"/>
      <w:lvlText w:val="▪"/>
      <w:lvlJc w:val="left"/>
      <w:rPr>
        <w:position w:val="0"/>
        <w:shd w:val="clear" w:color="auto" w:fill="FFFF00"/>
        <w:rtl w:val="0"/>
      </w:rPr>
    </w:lvl>
    <w:lvl w:ilvl="3">
      <w:start w:val="1"/>
      <w:numFmt w:val="bullet"/>
      <w:lvlText w:val="•"/>
      <w:lvlJc w:val="left"/>
      <w:rPr>
        <w:position w:val="0"/>
        <w:shd w:val="clear" w:color="auto" w:fill="FFFF00"/>
        <w:rtl w:val="0"/>
      </w:rPr>
    </w:lvl>
    <w:lvl w:ilvl="4">
      <w:start w:val="1"/>
      <w:numFmt w:val="bullet"/>
      <w:lvlText w:val="o"/>
      <w:lvlJc w:val="left"/>
      <w:rPr>
        <w:position w:val="0"/>
        <w:shd w:val="clear" w:color="auto" w:fill="FFFF00"/>
        <w:rtl w:val="0"/>
      </w:rPr>
    </w:lvl>
    <w:lvl w:ilvl="5">
      <w:start w:val="1"/>
      <w:numFmt w:val="bullet"/>
      <w:lvlText w:val="▪"/>
      <w:lvlJc w:val="left"/>
      <w:rPr>
        <w:position w:val="0"/>
        <w:shd w:val="clear" w:color="auto" w:fill="FFFF00"/>
        <w:rtl w:val="0"/>
      </w:rPr>
    </w:lvl>
    <w:lvl w:ilvl="6">
      <w:start w:val="1"/>
      <w:numFmt w:val="bullet"/>
      <w:lvlText w:val="•"/>
      <w:lvlJc w:val="left"/>
      <w:rPr>
        <w:position w:val="0"/>
        <w:shd w:val="clear" w:color="auto" w:fill="FFFF00"/>
        <w:rtl w:val="0"/>
      </w:rPr>
    </w:lvl>
    <w:lvl w:ilvl="7">
      <w:start w:val="1"/>
      <w:numFmt w:val="bullet"/>
      <w:lvlText w:val="o"/>
      <w:lvlJc w:val="left"/>
      <w:rPr>
        <w:position w:val="0"/>
        <w:shd w:val="clear" w:color="auto" w:fill="FFFF00"/>
        <w:rtl w:val="0"/>
      </w:rPr>
    </w:lvl>
    <w:lvl w:ilvl="8">
      <w:start w:val="1"/>
      <w:numFmt w:val="bullet"/>
      <w:lvlText w:val="▪"/>
      <w:lvlJc w:val="left"/>
      <w:rPr>
        <w:position w:val="0"/>
        <w:shd w:val="clear" w:color="auto" w:fill="FFFF00"/>
        <w:rtl w:val="0"/>
      </w:rPr>
    </w:lvl>
  </w:abstractNum>
  <w:abstractNum w:abstractNumId="2" w15:restartNumberingAfterBreak="0">
    <w:nsid w:val="0B543D5C"/>
    <w:multiLevelType w:val="multilevel"/>
    <w:tmpl w:val="536E18E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 w15:restartNumberingAfterBreak="0">
    <w:nsid w:val="273974F5"/>
    <w:multiLevelType w:val="multilevel"/>
    <w:tmpl w:val="66C4FDD2"/>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2EDE471C"/>
    <w:multiLevelType w:val="multilevel"/>
    <w:tmpl w:val="6096BA06"/>
    <w:lvl w:ilvl="0">
      <w:numFmt w:val="bullet"/>
      <w:lvlText w:val="▪"/>
      <w:lvlJc w:val="left"/>
      <w:rPr>
        <w:position w:val="0"/>
        <w:shd w:val="clear" w:color="auto" w:fill="FFFF00"/>
        <w:rtl w:val="0"/>
      </w:rPr>
    </w:lvl>
    <w:lvl w:ilvl="1">
      <w:start w:val="1"/>
      <w:numFmt w:val="bullet"/>
      <w:lvlText w:val="o"/>
      <w:lvlJc w:val="left"/>
      <w:rPr>
        <w:position w:val="0"/>
        <w:shd w:val="clear" w:color="auto" w:fill="FFFF00"/>
        <w:rtl w:val="0"/>
      </w:rPr>
    </w:lvl>
    <w:lvl w:ilvl="2">
      <w:start w:val="1"/>
      <w:numFmt w:val="bullet"/>
      <w:lvlText w:val="▪"/>
      <w:lvlJc w:val="left"/>
      <w:rPr>
        <w:position w:val="0"/>
        <w:shd w:val="clear" w:color="auto" w:fill="FFFF00"/>
        <w:rtl w:val="0"/>
      </w:rPr>
    </w:lvl>
    <w:lvl w:ilvl="3">
      <w:start w:val="1"/>
      <w:numFmt w:val="bullet"/>
      <w:lvlText w:val="•"/>
      <w:lvlJc w:val="left"/>
      <w:rPr>
        <w:position w:val="0"/>
        <w:shd w:val="clear" w:color="auto" w:fill="FFFF00"/>
        <w:rtl w:val="0"/>
      </w:rPr>
    </w:lvl>
    <w:lvl w:ilvl="4">
      <w:start w:val="1"/>
      <w:numFmt w:val="bullet"/>
      <w:lvlText w:val="o"/>
      <w:lvlJc w:val="left"/>
      <w:rPr>
        <w:position w:val="0"/>
        <w:shd w:val="clear" w:color="auto" w:fill="FFFF00"/>
        <w:rtl w:val="0"/>
      </w:rPr>
    </w:lvl>
    <w:lvl w:ilvl="5">
      <w:start w:val="1"/>
      <w:numFmt w:val="bullet"/>
      <w:lvlText w:val="▪"/>
      <w:lvlJc w:val="left"/>
      <w:rPr>
        <w:position w:val="0"/>
        <w:shd w:val="clear" w:color="auto" w:fill="FFFF00"/>
        <w:rtl w:val="0"/>
      </w:rPr>
    </w:lvl>
    <w:lvl w:ilvl="6">
      <w:start w:val="1"/>
      <w:numFmt w:val="bullet"/>
      <w:lvlText w:val="•"/>
      <w:lvlJc w:val="left"/>
      <w:rPr>
        <w:position w:val="0"/>
        <w:shd w:val="clear" w:color="auto" w:fill="FFFF00"/>
        <w:rtl w:val="0"/>
      </w:rPr>
    </w:lvl>
    <w:lvl w:ilvl="7">
      <w:start w:val="1"/>
      <w:numFmt w:val="bullet"/>
      <w:lvlText w:val="o"/>
      <w:lvlJc w:val="left"/>
      <w:rPr>
        <w:position w:val="0"/>
        <w:shd w:val="clear" w:color="auto" w:fill="FFFF00"/>
        <w:rtl w:val="0"/>
      </w:rPr>
    </w:lvl>
    <w:lvl w:ilvl="8">
      <w:start w:val="1"/>
      <w:numFmt w:val="bullet"/>
      <w:lvlText w:val="▪"/>
      <w:lvlJc w:val="left"/>
      <w:rPr>
        <w:position w:val="0"/>
        <w:shd w:val="clear" w:color="auto" w:fill="FFFF00"/>
        <w:rtl w:val="0"/>
      </w:rPr>
    </w:lvl>
  </w:abstractNum>
  <w:abstractNum w:abstractNumId="5" w15:restartNumberingAfterBreak="0">
    <w:nsid w:val="335F08FC"/>
    <w:multiLevelType w:val="multilevel"/>
    <w:tmpl w:val="9A70212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15:restartNumberingAfterBreak="0">
    <w:nsid w:val="43FC4C24"/>
    <w:multiLevelType w:val="multilevel"/>
    <w:tmpl w:val="7B26F7E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15:restartNumberingAfterBreak="0">
    <w:nsid w:val="44C573DF"/>
    <w:multiLevelType w:val="multilevel"/>
    <w:tmpl w:val="E8BE62F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48E9649C"/>
    <w:multiLevelType w:val="multilevel"/>
    <w:tmpl w:val="EA66CE9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15:restartNumberingAfterBreak="0">
    <w:nsid w:val="491150DF"/>
    <w:multiLevelType w:val="multilevel"/>
    <w:tmpl w:val="94CE3E46"/>
    <w:lvl w:ilvl="0">
      <w:numFmt w:val="bullet"/>
      <w:lvlText w:val="▪"/>
      <w:lvlJc w:val="left"/>
      <w:pPr>
        <w:tabs>
          <w:tab w:val="num" w:pos="720"/>
        </w:tabs>
        <w:ind w:left="720" w:hanging="360"/>
      </w:pPr>
      <w:rPr>
        <w:position w:val="0"/>
        <w:shd w:val="clear" w:color="auto" w:fill="auto"/>
      </w:rPr>
    </w:lvl>
    <w:lvl w:ilvl="1">
      <w:start w:val="1"/>
      <w:numFmt w:val="bullet"/>
      <w:lvlText w:val="o"/>
      <w:lvlJc w:val="left"/>
      <w:pPr>
        <w:tabs>
          <w:tab w:val="num" w:pos="1410"/>
        </w:tabs>
        <w:ind w:left="1410" w:hanging="330"/>
      </w:pPr>
      <w:rPr>
        <w:position w:val="0"/>
        <w:shd w:val="clear" w:color="auto" w:fill="auto"/>
      </w:rPr>
    </w:lvl>
    <w:lvl w:ilvl="2">
      <w:start w:val="1"/>
      <w:numFmt w:val="bullet"/>
      <w:lvlText w:val="▪"/>
      <w:lvlJc w:val="left"/>
      <w:pPr>
        <w:tabs>
          <w:tab w:val="num" w:pos="2130"/>
        </w:tabs>
        <w:ind w:left="2130" w:hanging="330"/>
      </w:pPr>
      <w:rPr>
        <w:position w:val="0"/>
        <w:shd w:val="clear" w:color="auto" w:fill="auto"/>
      </w:rPr>
    </w:lvl>
    <w:lvl w:ilvl="3">
      <w:start w:val="1"/>
      <w:numFmt w:val="bullet"/>
      <w:lvlText w:val="•"/>
      <w:lvlJc w:val="left"/>
      <w:pPr>
        <w:tabs>
          <w:tab w:val="num" w:pos="2850"/>
        </w:tabs>
        <w:ind w:left="2850" w:hanging="330"/>
      </w:pPr>
      <w:rPr>
        <w:position w:val="0"/>
        <w:shd w:val="clear" w:color="auto" w:fill="auto"/>
      </w:rPr>
    </w:lvl>
    <w:lvl w:ilvl="4">
      <w:start w:val="1"/>
      <w:numFmt w:val="bullet"/>
      <w:lvlText w:val="o"/>
      <w:lvlJc w:val="left"/>
      <w:pPr>
        <w:tabs>
          <w:tab w:val="num" w:pos="3570"/>
        </w:tabs>
        <w:ind w:left="3570" w:hanging="330"/>
      </w:pPr>
      <w:rPr>
        <w:position w:val="0"/>
        <w:shd w:val="clear" w:color="auto" w:fill="auto"/>
      </w:rPr>
    </w:lvl>
    <w:lvl w:ilvl="5">
      <w:start w:val="1"/>
      <w:numFmt w:val="bullet"/>
      <w:lvlText w:val="▪"/>
      <w:lvlJc w:val="left"/>
      <w:pPr>
        <w:tabs>
          <w:tab w:val="num" w:pos="4290"/>
        </w:tabs>
        <w:ind w:left="4290" w:hanging="330"/>
      </w:pPr>
      <w:rPr>
        <w:position w:val="0"/>
        <w:shd w:val="clear" w:color="auto" w:fill="auto"/>
      </w:rPr>
    </w:lvl>
    <w:lvl w:ilvl="6">
      <w:start w:val="1"/>
      <w:numFmt w:val="bullet"/>
      <w:lvlText w:val="•"/>
      <w:lvlJc w:val="left"/>
      <w:pPr>
        <w:tabs>
          <w:tab w:val="num" w:pos="5010"/>
        </w:tabs>
        <w:ind w:left="5010" w:hanging="330"/>
      </w:pPr>
      <w:rPr>
        <w:position w:val="0"/>
        <w:shd w:val="clear" w:color="auto" w:fill="auto"/>
      </w:rPr>
    </w:lvl>
    <w:lvl w:ilvl="7">
      <w:start w:val="1"/>
      <w:numFmt w:val="bullet"/>
      <w:lvlText w:val="o"/>
      <w:lvlJc w:val="left"/>
      <w:pPr>
        <w:tabs>
          <w:tab w:val="num" w:pos="5730"/>
        </w:tabs>
        <w:ind w:left="5730" w:hanging="330"/>
      </w:pPr>
      <w:rPr>
        <w:position w:val="0"/>
        <w:shd w:val="clear" w:color="auto" w:fill="auto"/>
      </w:rPr>
    </w:lvl>
    <w:lvl w:ilvl="8">
      <w:start w:val="1"/>
      <w:numFmt w:val="bullet"/>
      <w:lvlText w:val="▪"/>
      <w:lvlJc w:val="left"/>
      <w:pPr>
        <w:tabs>
          <w:tab w:val="num" w:pos="6450"/>
        </w:tabs>
        <w:ind w:left="6450" w:hanging="330"/>
      </w:pPr>
      <w:rPr>
        <w:position w:val="0"/>
        <w:shd w:val="clear" w:color="auto" w:fill="auto"/>
      </w:rPr>
    </w:lvl>
  </w:abstractNum>
  <w:abstractNum w:abstractNumId="10" w15:restartNumberingAfterBreak="0">
    <w:nsid w:val="49D83199"/>
    <w:multiLevelType w:val="multilevel"/>
    <w:tmpl w:val="E888356A"/>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 w15:restartNumberingAfterBreak="0">
    <w:nsid w:val="4B8A3519"/>
    <w:multiLevelType w:val="multilevel"/>
    <w:tmpl w:val="56FA250E"/>
    <w:styleLink w:val="List1"/>
    <w:lvl w:ilvl="0">
      <w:start w:val="2"/>
      <w:numFmt w:val="decimal"/>
      <w:lvlText w:val="%1."/>
      <w:lvlJc w:val="left"/>
      <w:pPr>
        <w:tabs>
          <w:tab w:val="num" w:pos="720"/>
        </w:tabs>
        <w:ind w:left="720" w:hanging="360"/>
      </w:pPr>
      <w:rPr>
        <w:b/>
        <w:bCs/>
        <w:position w:val="0"/>
        <w:sz w:val="22"/>
        <w:szCs w:val="22"/>
        <w:shd w:val="clear" w:color="auto" w:fill="FFFF00"/>
        <w:rtl w:val="0"/>
      </w:rPr>
    </w:lvl>
    <w:lvl w:ilvl="1">
      <w:start w:val="1"/>
      <w:numFmt w:val="bullet"/>
      <w:lvlText w:val="o"/>
      <w:lvlJc w:val="left"/>
      <w:pPr>
        <w:tabs>
          <w:tab w:val="num" w:pos="1410"/>
        </w:tabs>
        <w:ind w:left="1410" w:hanging="330"/>
      </w:pPr>
      <w:rPr>
        <w:b/>
        <w:bCs/>
        <w:position w:val="0"/>
        <w:sz w:val="22"/>
        <w:szCs w:val="22"/>
        <w:shd w:val="clear" w:color="auto" w:fill="FFFF00"/>
        <w:rtl w:val="0"/>
      </w:rPr>
    </w:lvl>
    <w:lvl w:ilvl="2">
      <w:start w:val="1"/>
      <w:numFmt w:val="bullet"/>
      <w:lvlText w:val="▪"/>
      <w:lvlJc w:val="left"/>
      <w:pPr>
        <w:tabs>
          <w:tab w:val="num" w:pos="2130"/>
        </w:tabs>
        <w:ind w:left="2130" w:hanging="330"/>
      </w:pPr>
      <w:rPr>
        <w:b/>
        <w:bCs/>
        <w:position w:val="0"/>
        <w:sz w:val="22"/>
        <w:szCs w:val="22"/>
        <w:shd w:val="clear" w:color="auto" w:fill="FFFF00"/>
        <w:rtl w:val="0"/>
      </w:rPr>
    </w:lvl>
    <w:lvl w:ilvl="3">
      <w:start w:val="1"/>
      <w:numFmt w:val="bullet"/>
      <w:lvlText w:val="•"/>
      <w:lvlJc w:val="left"/>
      <w:pPr>
        <w:tabs>
          <w:tab w:val="num" w:pos="2850"/>
        </w:tabs>
        <w:ind w:left="2850" w:hanging="330"/>
      </w:pPr>
      <w:rPr>
        <w:b/>
        <w:bCs/>
        <w:position w:val="0"/>
        <w:sz w:val="22"/>
        <w:szCs w:val="22"/>
        <w:shd w:val="clear" w:color="auto" w:fill="FFFF00"/>
        <w:rtl w:val="0"/>
      </w:rPr>
    </w:lvl>
    <w:lvl w:ilvl="4">
      <w:start w:val="1"/>
      <w:numFmt w:val="bullet"/>
      <w:lvlText w:val="o"/>
      <w:lvlJc w:val="left"/>
      <w:pPr>
        <w:tabs>
          <w:tab w:val="num" w:pos="3570"/>
        </w:tabs>
        <w:ind w:left="3570" w:hanging="330"/>
      </w:pPr>
      <w:rPr>
        <w:b/>
        <w:bCs/>
        <w:position w:val="0"/>
        <w:sz w:val="22"/>
        <w:szCs w:val="22"/>
        <w:shd w:val="clear" w:color="auto" w:fill="FFFF00"/>
        <w:rtl w:val="0"/>
      </w:rPr>
    </w:lvl>
    <w:lvl w:ilvl="5">
      <w:start w:val="1"/>
      <w:numFmt w:val="bullet"/>
      <w:lvlText w:val="▪"/>
      <w:lvlJc w:val="left"/>
      <w:pPr>
        <w:tabs>
          <w:tab w:val="num" w:pos="4290"/>
        </w:tabs>
        <w:ind w:left="4290" w:hanging="330"/>
      </w:pPr>
      <w:rPr>
        <w:b/>
        <w:bCs/>
        <w:position w:val="0"/>
        <w:sz w:val="22"/>
        <w:szCs w:val="22"/>
        <w:shd w:val="clear" w:color="auto" w:fill="FFFF00"/>
        <w:rtl w:val="0"/>
      </w:rPr>
    </w:lvl>
    <w:lvl w:ilvl="6">
      <w:start w:val="1"/>
      <w:numFmt w:val="bullet"/>
      <w:lvlText w:val="•"/>
      <w:lvlJc w:val="left"/>
      <w:pPr>
        <w:tabs>
          <w:tab w:val="num" w:pos="5010"/>
        </w:tabs>
        <w:ind w:left="5010" w:hanging="330"/>
      </w:pPr>
      <w:rPr>
        <w:b/>
        <w:bCs/>
        <w:position w:val="0"/>
        <w:sz w:val="22"/>
        <w:szCs w:val="22"/>
        <w:shd w:val="clear" w:color="auto" w:fill="FFFF00"/>
        <w:rtl w:val="0"/>
      </w:rPr>
    </w:lvl>
    <w:lvl w:ilvl="7">
      <w:start w:val="1"/>
      <w:numFmt w:val="bullet"/>
      <w:lvlText w:val="o"/>
      <w:lvlJc w:val="left"/>
      <w:pPr>
        <w:tabs>
          <w:tab w:val="num" w:pos="5730"/>
        </w:tabs>
        <w:ind w:left="5730" w:hanging="330"/>
      </w:pPr>
      <w:rPr>
        <w:b/>
        <w:bCs/>
        <w:position w:val="0"/>
        <w:sz w:val="22"/>
        <w:szCs w:val="22"/>
        <w:shd w:val="clear" w:color="auto" w:fill="FFFF00"/>
        <w:rtl w:val="0"/>
      </w:rPr>
    </w:lvl>
    <w:lvl w:ilvl="8">
      <w:start w:val="1"/>
      <w:numFmt w:val="bullet"/>
      <w:lvlText w:val="▪"/>
      <w:lvlJc w:val="left"/>
      <w:pPr>
        <w:tabs>
          <w:tab w:val="num" w:pos="6450"/>
        </w:tabs>
        <w:ind w:left="6450" w:hanging="330"/>
      </w:pPr>
      <w:rPr>
        <w:b/>
        <w:bCs/>
        <w:position w:val="0"/>
        <w:sz w:val="22"/>
        <w:szCs w:val="22"/>
        <w:shd w:val="clear" w:color="auto" w:fill="FFFF00"/>
        <w:rtl w:val="0"/>
      </w:rPr>
    </w:lvl>
  </w:abstractNum>
  <w:abstractNum w:abstractNumId="12" w15:restartNumberingAfterBreak="0">
    <w:nsid w:val="511974D4"/>
    <w:multiLevelType w:val="multilevel"/>
    <w:tmpl w:val="713ED4FA"/>
    <w:lvl w:ilvl="0">
      <w:numFmt w:val="bullet"/>
      <w:lvlText w:val="▪"/>
      <w:lvlJc w:val="left"/>
      <w:pPr>
        <w:tabs>
          <w:tab w:val="num" w:pos="720"/>
        </w:tabs>
        <w:ind w:left="720" w:hanging="360"/>
      </w:pPr>
      <w:rPr>
        <w:position w:val="0"/>
        <w:shd w:val="clear" w:color="auto" w:fill="auto"/>
      </w:rPr>
    </w:lvl>
    <w:lvl w:ilvl="1">
      <w:start w:val="1"/>
      <w:numFmt w:val="bullet"/>
      <w:lvlText w:val="o"/>
      <w:lvlJc w:val="left"/>
      <w:pPr>
        <w:tabs>
          <w:tab w:val="num" w:pos="1410"/>
        </w:tabs>
        <w:ind w:left="1410" w:hanging="330"/>
      </w:pPr>
      <w:rPr>
        <w:position w:val="0"/>
        <w:shd w:val="clear" w:color="auto" w:fill="auto"/>
      </w:rPr>
    </w:lvl>
    <w:lvl w:ilvl="2">
      <w:start w:val="1"/>
      <w:numFmt w:val="bullet"/>
      <w:lvlText w:val="▪"/>
      <w:lvlJc w:val="left"/>
      <w:pPr>
        <w:tabs>
          <w:tab w:val="num" w:pos="2130"/>
        </w:tabs>
        <w:ind w:left="2130" w:hanging="330"/>
      </w:pPr>
      <w:rPr>
        <w:position w:val="0"/>
        <w:shd w:val="clear" w:color="auto" w:fill="auto"/>
      </w:rPr>
    </w:lvl>
    <w:lvl w:ilvl="3">
      <w:start w:val="1"/>
      <w:numFmt w:val="bullet"/>
      <w:lvlText w:val="•"/>
      <w:lvlJc w:val="left"/>
      <w:pPr>
        <w:tabs>
          <w:tab w:val="num" w:pos="2850"/>
        </w:tabs>
        <w:ind w:left="2850" w:hanging="330"/>
      </w:pPr>
      <w:rPr>
        <w:position w:val="0"/>
        <w:shd w:val="clear" w:color="auto" w:fill="auto"/>
      </w:rPr>
    </w:lvl>
    <w:lvl w:ilvl="4">
      <w:start w:val="1"/>
      <w:numFmt w:val="bullet"/>
      <w:lvlText w:val="o"/>
      <w:lvlJc w:val="left"/>
      <w:pPr>
        <w:tabs>
          <w:tab w:val="num" w:pos="3570"/>
        </w:tabs>
        <w:ind w:left="3570" w:hanging="330"/>
      </w:pPr>
      <w:rPr>
        <w:position w:val="0"/>
        <w:shd w:val="clear" w:color="auto" w:fill="auto"/>
      </w:rPr>
    </w:lvl>
    <w:lvl w:ilvl="5">
      <w:start w:val="1"/>
      <w:numFmt w:val="bullet"/>
      <w:lvlText w:val="▪"/>
      <w:lvlJc w:val="left"/>
      <w:pPr>
        <w:tabs>
          <w:tab w:val="num" w:pos="4290"/>
        </w:tabs>
        <w:ind w:left="4290" w:hanging="330"/>
      </w:pPr>
      <w:rPr>
        <w:position w:val="0"/>
        <w:shd w:val="clear" w:color="auto" w:fill="auto"/>
      </w:rPr>
    </w:lvl>
    <w:lvl w:ilvl="6">
      <w:start w:val="1"/>
      <w:numFmt w:val="bullet"/>
      <w:lvlText w:val="•"/>
      <w:lvlJc w:val="left"/>
      <w:pPr>
        <w:tabs>
          <w:tab w:val="num" w:pos="5010"/>
        </w:tabs>
        <w:ind w:left="5010" w:hanging="330"/>
      </w:pPr>
      <w:rPr>
        <w:position w:val="0"/>
        <w:shd w:val="clear" w:color="auto" w:fill="auto"/>
      </w:rPr>
    </w:lvl>
    <w:lvl w:ilvl="7">
      <w:start w:val="1"/>
      <w:numFmt w:val="bullet"/>
      <w:lvlText w:val="o"/>
      <w:lvlJc w:val="left"/>
      <w:pPr>
        <w:tabs>
          <w:tab w:val="num" w:pos="5730"/>
        </w:tabs>
        <w:ind w:left="5730" w:hanging="330"/>
      </w:pPr>
      <w:rPr>
        <w:position w:val="0"/>
        <w:shd w:val="clear" w:color="auto" w:fill="auto"/>
      </w:rPr>
    </w:lvl>
    <w:lvl w:ilvl="8">
      <w:start w:val="1"/>
      <w:numFmt w:val="bullet"/>
      <w:lvlText w:val="▪"/>
      <w:lvlJc w:val="left"/>
      <w:pPr>
        <w:tabs>
          <w:tab w:val="num" w:pos="6450"/>
        </w:tabs>
        <w:ind w:left="6450" w:hanging="330"/>
      </w:pPr>
      <w:rPr>
        <w:position w:val="0"/>
        <w:shd w:val="clear" w:color="auto" w:fill="auto"/>
      </w:rPr>
    </w:lvl>
  </w:abstractNum>
  <w:abstractNum w:abstractNumId="13" w15:restartNumberingAfterBreak="0">
    <w:nsid w:val="514928B4"/>
    <w:multiLevelType w:val="multilevel"/>
    <w:tmpl w:val="59B04412"/>
    <w:lvl w:ilvl="0">
      <w:start w:val="1"/>
      <w:numFmt w:val="decimal"/>
      <w:lvlText w:val="%1."/>
      <w:lvlJc w:val="left"/>
      <w:pPr>
        <w:tabs>
          <w:tab w:val="num" w:pos="720"/>
        </w:tabs>
        <w:ind w:left="720" w:hanging="360"/>
      </w:pPr>
      <w:rPr>
        <w:b/>
        <w:bCs/>
        <w:position w:val="0"/>
        <w:sz w:val="22"/>
        <w:szCs w:val="22"/>
        <w:shd w:val="clear" w:color="auto" w:fill="FFFF00"/>
        <w:rtl w:val="0"/>
      </w:rPr>
    </w:lvl>
    <w:lvl w:ilvl="1">
      <w:start w:val="1"/>
      <w:numFmt w:val="bullet"/>
      <w:lvlText w:val="o"/>
      <w:lvlJc w:val="left"/>
      <w:pPr>
        <w:tabs>
          <w:tab w:val="num" w:pos="1410"/>
        </w:tabs>
        <w:ind w:left="1410" w:hanging="330"/>
      </w:pPr>
      <w:rPr>
        <w:b/>
        <w:bCs/>
        <w:position w:val="0"/>
        <w:sz w:val="22"/>
        <w:szCs w:val="22"/>
        <w:shd w:val="clear" w:color="auto" w:fill="FFFF00"/>
        <w:rtl w:val="0"/>
      </w:rPr>
    </w:lvl>
    <w:lvl w:ilvl="2">
      <w:start w:val="1"/>
      <w:numFmt w:val="bullet"/>
      <w:lvlText w:val="▪"/>
      <w:lvlJc w:val="left"/>
      <w:pPr>
        <w:tabs>
          <w:tab w:val="num" w:pos="2130"/>
        </w:tabs>
        <w:ind w:left="2130" w:hanging="330"/>
      </w:pPr>
      <w:rPr>
        <w:b/>
        <w:bCs/>
        <w:position w:val="0"/>
        <w:sz w:val="22"/>
        <w:szCs w:val="22"/>
        <w:shd w:val="clear" w:color="auto" w:fill="FFFF00"/>
        <w:rtl w:val="0"/>
      </w:rPr>
    </w:lvl>
    <w:lvl w:ilvl="3">
      <w:start w:val="1"/>
      <w:numFmt w:val="bullet"/>
      <w:lvlText w:val="•"/>
      <w:lvlJc w:val="left"/>
      <w:pPr>
        <w:tabs>
          <w:tab w:val="num" w:pos="2850"/>
        </w:tabs>
        <w:ind w:left="2850" w:hanging="330"/>
      </w:pPr>
      <w:rPr>
        <w:b/>
        <w:bCs/>
        <w:position w:val="0"/>
        <w:sz w:val="22"/>
        <w:szCs w:val="22"/>
        <w:shd w:val="clear" w:color="auto" w:fill="FFFF00"/>
        <w:rtl w:val="0"/>
      </w:rPr>
    </w:lvl>
    <w:lvl w:ilvl="4">
      <w:start w:val="1"/>
      <w:numFmt w:val="bullet"/>
      <w:lvlText w:val="o"/>
      <w:lvlJc w:val="left"/>
      <w:pPr>
        <w:tabs>
          <w:tab w:val="num" w:pos="3570"/>
        </w:tabs>
        <w:ind w:left="3570" w:hanging="330"/>
      </w:pPr>
      <w:rPr>
        <w:b/>
        <w:bCs/>
        <w:position w:val="0"/>
        <w:sz w:val="22"/>
        <w:szCs w:val="22"/>
        <w:shd w:val="clear" w:color="auto" w:fill="FFFF00"/>
        <w:rtl w:val="0"/>
      </w:rPr>
    </w:lvl>
    <w:lvl w:ilvl="5">
      <w:start w:val="1"/>
      <w:numFmt w:val="bullet"/>
      <w:lvlText w:val="▪"/>
      <w:lvlJc w:val="left"/>
      <w:pPr>
        <w:tabs>
          <w:tab w:val="num" w:pos="4290"/>
        </w:tabs>
        <w:ind w:left="4290" w:hanging="330"/>
      </w:pPr>
      <w:rPr>
        <w:b/>
        <w:bCs/>
        <w:position w:val="0"/>
        <w:sz w:val="22"/>
        <w:szCs w:val="22"/>
        <w:shd w:val="clear" w:color="auto" w:fill="FFFF00"/>
        <w:rtl w:val="0"/>
      </w:rPr>
    </w:lvl>
    <w:lvl w:ilvl="6">
      <w:start w:val="1"/>
      <w:numFmt w:val="bullet"/>
      <w:lvlText w:val="•"/>
      <w:lvlJc w:val="left"/>
      <w:pPr>
        <w:tabs>
          <w:tab w:val="num" w:pos="5010"/>
        </w:tabs>
        <w:ind w:left="5010" w:hanging="330"/>
      </w:pPr>
      <w:rPr>
        <w:b/>
        <w:bCs/>
        <w:position w:val="0"/>
        <w:sz w:val="22"/>
        <w:szCs w:val="22"/>
        <w:shd w:val="clear" w:color="auto" w:fill="FFFF00"/>
        <w:rtl w:val="0"/>
      </w:rPr>
    </w:lvl>
    <w:lvl w:ilvl="7">
      <w:start w:val="1"/>
      <w:numFmt w:val="bullet"/>
      <w:lvlText w:val="o"/>
      <w:lvlJc w:val="left"/>
      <w:pPr>
        <w:tabs>
          <w:tab w:val="num" w:pos="5730"/>
        </w:tabs>
        <w:ind w:left="5730" w:hanging="330"/>
      </w:pPr>
      <w:rPr>
        <w:b/>
        <w:bCs/>
        <w:position w:val="0"/>
        <w:sz w:val="22"/>
        <w:szCs w:val="22"/>
        <w:shd w:val="clear" w:color="auto" w:fill="FFFF00"/>
        <w:rtl w:val="0"/>
      </w:rPr>
    </w:lvl>
    <w:lvl w:ilvl="8">
      <w:start w:val="1"/>
      <w:numFmt w:val="bullet"/>
      <w:lvlText w:val="▪"/>
      <w:lvlJc w:val="left"/>
      <w:pPr>
        <w:tabs>
          <w:tab w:val="num" w:pos="6450"/>
        </w:tabs>
        <w:ind w:left="6450" w:hanging="330"/>
      </w:pPr>
      <w:rPr>
        <w:b/>
        <w:bCs/>
        <w:position w:val="0"/>
        <w:sz w:val="22"/>
        <w:szCs w:val="22"/>
        <w:shd w:val="clear" w:color="auto" w:fill="FFFF00"/>
        <w:rtl w:val="0"/>
      </w:rPr>
    </w:lvl>
  </w:abstractNum>
  <w:abstractNum w:abstractNumId="14" w15:restartNumberingAfterBreak="0">
    <w:nsid w:val="5514351B"/>
    <w:multiLevelType w:val="multilevel"/>
    <w:tmpl w:val="2FB23EF4"/>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15:restartNumberingAfterBreak="0">
    <w:nsid w:val="5EB06033"/>
    <w:multiLevelType w:val="multilevel"/>
    <w:tmpl w:val="82961D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15:restartNumberingAfterBreak="0">
    <w:nsid w:val="6C431DBB"/>
    <w:multiLevelType w:val="multilevel"/>
    <w:tmpl w:val="7BC818AA"/>
    <w:lvl w:ilvl="0">
      <w:start w:val="1"/>
      <w:numFmt w:val="decimal"/>
      <w:lvlText w:val="%1."/>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7" w15:restartNumberingAfterBreak="0">
    <w:nsid w:val="79383445"/>
    <w:multiLevelType w:val="multilevel"/>
    <w:tmpl w:val="0C2AEEF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8" w15:restartNumberingAfterBreak="0">
    <w:nsid w:val="7D8D5C14"/>
    <w:multiLevelType w:val="multilevel"/>
    <w:tmpl w:val="7B9A5176"/>
    <w:lvl w:ilvl="0">
      <w:numFmt w:val="bullet"/>
      <w:lvlText w:val="▪"/>
      <w:lvlJc w:val="left"/>
      <w:pPr>
        <w:tabs>
          <w:tab w:val="num" w:pos="720"/>
        </w:tabs>
        <w:ind w:left="720" w:hanging="360"/>
      </w:pPr>
      <w:rPr>
        <w:position w:val="0"/>
        <w:shd w:val="clear" w:color="auto" w:fill="auto"/>
      </w:rPr>
    </w:lvl>
    <w:lvl w:ilvl="1">
      <w:start w:val="1"/>
      <w:numFmt w:val="bullet"/>
      <w:lvlText w:val="o"/>
      <w:lvlJc w:val="left"/>
      <w:pPr>
        <w:tabs>
          <w:tab w:val="num" w:pos="1410"/>
        </w:tabs>
        <w:ind w:left="1410" w:hanging="330"/>
      </w:pPr>
      <w:rPr>
        <w:position w:val="0"/>
        <w:shd w:val="clear" w:color="auto" w:fill="auto"/>
      </w:rPr>
    </w:lvl>
    <w:lvl w:ilvl="2">
      <w:start w:val="1"/>
      <w:numFmt w:val="bullet"/>
      <w:lvlText w:val="▪"/>
      <w:lvlJc w:val="left"/>
      <w:pPr>
        <w:tabs>
          <w:tab w:val="num" w:pos="2130"/>
        </w:tabs>
        <w:ind w:left="2130" w:hanging="330"/>
      </w:pPr>
      <w:rPr>
        <w:position w:val="0"/>
        <w:shd w:val="clear" w:color="auto" w:fill="auto"/>
      </w:rPr>
    </w:lvl>
    <w:lvl w:ilvl="3">
      <w:start w:val="1"/>
      <w:numFmt w:val="bullet"/>
      <w:lvlText w:val="•"/>
      <w:lvlJc w:val="left"/>
      <w:pPr>
        <w:tabs>
          <w:tab w:val="num" w:pos="2850"/>
        </w:tabs>
        <w:ind w:left="2850" w:hanging="330"/>
      </w:pPr>
      <w:rPr>
        <w:position w:val="0"/>
        <w:shd w:val="clear" w:color="auto" w:fill="auto"/>
      </w:rPr>
    </w:lvl>
    <w:lvl w:ilvl="4">
      <w:start w:val="1"/>
      <w:numFmt w:val="bullet"/>
      <w:lvlText w:val="o"/>
      <w:lvlJc w:val="left"/>
      <w:pPr>
        <w:tabs>
          <w:tab w:val="num" w:pos="3570"/>
        </w:tabs>
        <w:ind w:left="3570" w:hanging="330"/>
      </w:pPr>
      <w:rPr>
        <w:position w:val="0"/>
        <w:shd w:val="clear" w:color="auto" w:fill="auto"/>
      </w:rPr>
    </w:lvl>
    <w:lvl w:ilvl="5">
      <w:start w:val="1"/>
      <w:numFmt w:val="bullet"/>
      <w:lvlText w:val="▪"/>
      <w:lvlJc w:val="left"/>
      <w:pPr>
        <w:tabs>
          <w:tab w:val="num" w:pos="4290"/>
        </w:tabs>
        <w:ind w:left="4290" w:hanging="330"/>
      </w:pPr>
      <w:rPr>
        <w:position w:val="0"/>
        <w:shd w:val="clear" w:color="auto" w:fill="auto"/>
      </w:rPr>
    </w:lvl>
    <w:lvl w:ilvl="6">
      <w:start w:val="1"/>
      <w:numFmt w:val="bullet"/>
      <w:lvlText w:val="•"/>
      <w:lvlJc w:val="left"/>
      <w:pPr>
        <w:tabs>
          <w:tab w:val="num" w:pos="5010"/>
        </w:tabs>
        <w:ind w:left="5010" w:hanging="330"/>
      </w:pPr>
      <w:rPr>
        <w:position w:val="0"/>
        <w:shd w:val="clear" w:color="auto" w:fill="auto"/>
      </w:rPr>
    </w:lvl>
    <w:lvl w:ilvl="7">
      <w:start w:val="1"/>
      <w:numFmt w:val="bullet"/>
      <w:lvlText w:val="o"/>
      <w:lvlJc w:val="left"/>
      <w:pPr>
        <w:tabs>
          <w:tab w:val="num" w:pos="5730"/>
        </w:tabs>
        <w:ind w:left="5730" w:hanging="330"/>
      </w:pPr>
      <w:rPr>
        <w:position w:val="0"/>
        <w:shd w:val="clear" w:color="auto" w:fill="auto"/>
      </w:rPr>
    </w:lvl>
    <w:lvl w:ilvl="8">
      <w:start w:val="1"/>
      <w:numFmt w:val="bullet"/>
      <w:lvlText w:val="▪"/>
      <w:lvlJc w:val="left"/>
      <w:pPr>
        <w:tabs>
          <w:tab w:val="num" w:pos="6450"/>
        </w:tabs>
        <w:ind w:left="6450" w:hanging="330"/>
      </w:pPr>
      <w:rPr>
        <w:position w:val="0"/>
        <w:shd w:val="clear" w:color="auto" w:fill="auto"/>
      </w:rPr>
    </w:lvl>
  </w:abstractNum>
  <w:num w:numId="1">
    <w:abstractNumId w:val="6"/>
  </w:num>
  <w:num w:numId="2">
    <w:abstractNumId w:val="17"/>
  </w:num>
  <w:num w:numId="3">
    <w:abstractNumId w:val="10"/>
  </w:num>
  <w:num w:numId="4">
    <w:abstractNumId w:val="14"/>
  </w:num>
  <w:num w:numId="5">
    <w:abstractNumId w:val="12"/>
  </w:num>
  <w:num w:numId="6">
    <w:abstractNumId w:val="18"/>
  </w:num>
  <w:num w:numId="7">
    <w:abstractNumId w:val="9"/>
  </w:num>
  <w:num w:numId="8">
    <w:abstractNumId w:val="4"/>
  </w:num>
  <w:num w:numId="9">
    <w:abstractNumId w:val="1"/>
  </w:num>
  <w:num w:numId="10">
    <w:abstractNumId w:val="13"/>
  </w:num>
  <w:num w:numId="11">
    <w:abstractNumId w:val="16"/>
  </w:num>
  <w:num w:numId="12">
    <w:abstractNumId w:val="11"/>
  </w:num>
  <w:num w:numId="13">
    <w:abstractNumId w:val="0"/>
  </w:num>
  <w:num w:numId="14">
    <w:abstractNumId w:val="7"/>
  </w:num>
  <w:num w:numId="15">
    <w:abstractNumId w:val="2"/>
  </w:num>
  <w:num w:numId="16">
    <w:abstractNumId w:val="15"/>
  </w:num>
  <w:num w:numId="17">
    <w:abstractNumId w:val="8"/>
  </w:num>
  <w:num w:numId="18">
    <w:abstractNumId w:val="5"/>
  </w:num>
  <w:num w:numId="1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h Duffy">
    <w15:presenceInfo w15:providerId="AD" w15:userId="S-1-5-21-2652007914-925661625-540159859-71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91"/>
    <w:rsid w:val="00290C49"/>
    <w:rsid w:val="00444D9F"/>
    <w:rsid w:val="009F12D1"/>
    <w:rsid w:val="00EB569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90ED3D-05FA-46C0-80E7-71358404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NZ" w:eastAsia="en-NZ"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hAnsi="Arial Unicode MS" w:cs="Arial Unicode MS"/>
      <w:color w:val="000000"/>
      <w:u w:color="000000"/>
      <w:lang w:val="en-US" w:eastAsia="en-US"/>
    </w:rPr>
  </w:style>
  <w:style w:type="paragraph" w:styleId="Heading4">
    <w:name w:val="heading 4"/>
    <w:next w:val="Normal"/>
    <w:pPr>
      <w:keepNext/>
      <w:outlineLvl w:val="3"/>
    </w:pPr>
    <w:rPr>
      <w:rFonts w:ascii="Arial" w:hAnsi="Arial Unicode MS" w:cs="Arial Unicode MS"/>
      <w:b/>
      <w:bCs/>
      <w:color w:val="000000"/>
      <w:sz w:val="28"/>
      <w:szCs w:val="28"/>
      <w:u w:color="000000"/>
      <w:lang w:val="en-US"/>
    </w:rPr>
  </w:style>
  <w:style w:type="paragraph" w:styleId="Heading6">
    <w:name w:val="heading 6"/>
    <w:next w:val="Normal"/>
    <w:pPr>
      <w:keepNext/>
      <w:ind w:left="2880" w:hanging="2880"/>
      <w:outlineLvl w:val="5"/>
    </w:pPr>
    <w:rPr>
      <w:rFonts w:hAnsi="Arial Unicode MS" w:cs="Arial Unicode MS"/>
      <w:b/>
      <w:bCs/>
      <w:color w:val="000000"/>
      <w:sz w:val="22"/>
      <w:szCs w:val="22"/>
      <w:u w:color="000000"/>
      <w:lang w:val="en-US"/>
    </w:rPr>
  </w:style>
  <w:style w:type="paragraph" w:styleId="Heading9">
    <w:name w:val="heading 9"/>
    <w:next w:val="Normal"/>
    <w:pPr>
      <w:keepNext/>
      <w:outlineLvl w:val="8"/>
    </w:pPr>
    <w:rPr>
      <w:rFonts w:hAnsi="Arial Unicode MS" w:cs="Arial Unicode MS"/>
      <w:b/>
      <w:bCs/>
      <w:smallCaps/>
      <w:color w:val="000000"/>
      <w:sz w:val="28"/>
      <w:szCs w:val="2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hAnsi="Arial Unicode MS" w:cs="Arial Unicode MS"/>
      <w:color w:val="000000"/>
      <w:u w:color="000000"/>
      <w:lang w:val="en-US"/>
    </w:rPr>
  </w:style>
  <w:style w:type="paragraph" w:styleId="Footer">
    <w:name w:val="footer"/>
    <w:pPr>
      <w:tabs>
        <w:tab w:val="center" w:pos="4153"/>
        <w:tab w:val="right" w:pos="8306"/>
      </w:tabs>
    </w:pPr>
    <w:rPr>
      <w:rFonts w:eastAsia="Times New Roman"/>
      <w:color w:val="000000"/>
      <w:u w:color="000000"/>
      <w:lang w:val="en-US"/>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character" w:customStyle="1" w:styleId="Hyperlink1">
    <w:name w:val="Hyperlink.1"/>
    <w:basedOn w:val="Link"/>
    <w:rPr>
      <w:color w:val="0000FF"/>
      <w:u w:val="single" w:color="0000FF"/>
    </w:rPr>
  </w:style>
  <w:style w:type="paragraph" w:styleId="BodyText">
    <w:name w:val="Body Text"/>
    <w:rPr>
      <w:rFonts w:hAnsi="Arial Unicode MS" w:cs="Arial Unicode MS"/>
      <w:color w:val="000000"/>
      <w:sz w:val="22"/>
      <w:szCs w:val="22"/>
      <w:u w:color="000000"/>
      <w:lang w:val="en-US"/>
    </w:rPr>
  </w:style>
  <w:style w:type="numbering" w:customStyle="1" w:styleId="List0">
    <w:name w:val="List 0"/>
    <w:basedOn w:val="ImportedStyle1"/>
    <w:pPr>
      <w:numPr>
        <w:numId w:val="19"/>
      </w:numPr>
    </w:pPr>
  </w:style>
  <w:style w:type="numbering" w:customStyle="1" w:styleId="ImportedStyle1">
    <w:name w:val="Imported Style 1"/>
  </w:style>
  <w:style w:type="character" w:customStyle="1" w:styleId="Hyperlink2">
    <w:name w:val="Hyperlink.2"/>
    <w:basedOn w:val="Link"/>
    <w:rPr>
      <w:color w:val="0000FF"/>
      <w:sz w:val="22"/>
      <w:szCs w:val="22"/>
      <w:u w:val="single" w:color="0000FF"/>
      <w:shd w:val="clear" w:color="auto" w:fill="FFFF00"/>
      <w:lang w:val="en-US"/>
    </w:rPr>
  </w:style>
  <w:style w:type="numbering" w:customStyle="1" w:styleId="List1">
    <w:name w:val="List 1"/>
    <w:basedOn w:val="ImportedStyle2"/>
    <w:pPr>
      <w:numPr>
        <w:numId w:val="12"/>
      </w:numPr>
    </w:pPr>
  </w:style>
  <w:style w:type="numbering" w:customStyle="1" w:styleId="ImportedStyle2">
    <w:name w:val="Imported Style 2"/>
  </w:style>
  <w:style w:type="character" w:customStyle="1" w:styleId="Hyperlink3">
    <w:name w:val="Hyperlink.3"/>
    <w:basedOn w:val="Link"/>
    <w:rPr>
      <w:color w:val="0000FF"/>
      <w:sz w:val="22"/>
      <w:szCs w:val="22"/>
      <w:u w:val="single" w:color="0000FF"/>
      <w:lang w:val="en-US"/>
    </w:rPr>
  </w:style>
  <w:style w:type="character" w:styleId="CommentReference">
    <w:name w:val="annotation reference"/>
    <w:basedOn w:val="DefaultParagraphFont"/>
    <w:uiPriority w:val="99"/>
    <w:semiHidden/>
    <w:unhideWhenUsed/>
    <w:rsid w:val="00444D9F"/>
    <w:rPr>
      <w:sz w:val="16"/>
      <w:szCs w:val="16"/>
    </w:rPr>
  </w:style>
  <w:style w:type="paragraph" w:styleId="CommentText">
    <w:name w:val="annotation text"/>
    <w:basedOn w:val="Normal"/>
    <w:link w:val="CommentTextChar"/>
    <w:uiPriority w:val="99"/>
    <w:semiHidden/>
    <w:unhideWhenUsed/>
    <w:rsid w:val="00444D9F"/>
  </w:style>
  <w:style w:type="character" w:customStyle="1" w:styleId="CommentTextChar">
    <w:name w:val="Comment Text Char"/>
    <w:basedOn w:val="DefaultParagraphFont"/>
    <w:link w:val="CommentText"/>
    <w:uiPriority w:val="99"/>
    <w:semiHidden/>
    <w:rsid w:val="00444D9F"/>
    <w:rPr>
      <w:rFonts w:hAnsi="Arial Unicode MS" w:cs="Arial Unicode MS"/>
      <w:color w:val="000000"/>
      <w:u w:color="000000"/>
      <w:lang w:val="en-US" w:eastAsia="en-US"/>
    </w:rPr>
  </w:style>
  <w:style w:type="paragraph" w:styleId="CommentSubject">
    <w:name w:val="annotation subject"/>
    <w:basedOn w:val="CommentText"/>
    <w:next w:val="CommentText"/>
    <w:link w:val="CommentSubjectChar"/>
    <w:uiPriority w:val="99"/>
    <w:semiHidden/>
    <w:unhideWhenUsed/>
    <w:rsid w:val="00444D9F"/>
    <w:rPr>
      <w:b/>
      <w:bCs/>
    </w:rPr>
  </w:style>
  <w:style w:type="character" w:customStyle="1" w:styleId="CommentSubjectChar">
    <w:name w:val="Comment Subject Char"/>
    <w:basedOn w:val="CommentTextChar"/>
    <w:link w:val="CommentSubject"/>
    <w:uiPriority w:val="99"/>
    <w:semiHidden/>
    <w:rsid w:val="00444D9F"/>
    <w:rPr>
      <w:rFonts w:hAnsi="Arial Unicode MS" w:cs="Arial Unicode MS"/>
      <w:b/>
      <w:bCs/>
      <w:color w:val="000000"/>
      <w:u w:color="000000"/>
      <w:lang w:val="en-US" w:eastAsia="en-US"/>
    </w:rPr>
  </w:style>
  <w:style w:type="paragraph" w:styleId="BalloonText">
    <w:name w:val="Balloon Text"/>
    <w:basedOn w:val="Normal"/>
    <w:link w:val="BalloonTextChar"/>
    <w:uiPriority w:val="99"/>
    <w:semiHidden/>
    <w:unhideWhenUsed/>
    <w:rsid w:val="00444D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D9F"/>
    <w:rPr>
      <w:rFonts w:ascii="Segoe UI" w:hAnsi="Segoe UI" w:cs="Segoe UI"/>
      <w:color w:val="000000"/>
      <w:sz w:val="18"/>
      <w:szCs w:val="18"/>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tewartduffy.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nz.linkedin.com/in/stewartduffy"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Harrison Grierson</Company>
  <LinksUpToDate>false</LinksUpToDate>
  <CharactersWithSpaces>11358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2015-07-07T21:56:00Z</dcterms:created>
</cp:coreProperties>
</file>